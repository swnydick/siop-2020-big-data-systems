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6169F676" w:rsidR="001B7057" w:rsidRDefault="00301144">
      <w:pPr>
        <w:spacing w:line="240" w:lineRule="auto"/>
      </w:pPr>
      <w:r>
        <w:rPr>
          <w:rFonts w:ascii="Times New Roman" w:eastAsia="Times New Roman" w:hAnsi="Times New Roman" w:cs="Times New Roman"/>
        </w:rPr>
        <w:t>Big Data Systems</w:t>
      </w:r>
      <w:r w:rsidR="00D042A3">
        <w:rPr>
          <w:rFonts w:ascii="Times New Roman" w:eastAsia="Times New Roman" w:hAnsi="Times New Roman" w:cs="Times New Roman"/>
        </w:rPr>
        <w:t xml:space="preserve">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1CF93994" w:rsidR="001B7057" w:rsidRDefault="00301144">
      <w:pPr>
        <w:spacing w:line="240" w:lineRule="auto"/>
        <w:rPr>
          <w:ins w:id="0" w:author="Ben Wiseman" w:date="2019-09-04T12:02:00Z"/>
          <w:rFonts w:ascii="Times New Roman" w:eastAsia="Times New Roman" w:hAnsi="Times New Roman" w:cs="Times New Roman"/>
        </w:rPr>
      </w:pPr>
      <w:commentRangeStart w:id="1"/>
      <w:r>
        <w:rPr>
          <w:rFonts w:ascii="Times New Roman" w:eastAsia="Times New Roman" w:hAnsi="Times New Roman" w:cs="Times New Roman"/>
        </w:rPr>
        <w:t>Big Data Systems</w:t>
      </w:r>
      <w:r w:rsidR="00D042A3">
        <w:rPr>
          <w:rFonts w:ascii="Times New Roman" w:eastAsia="Times New Roman" w:hAnsi="Times New Roman" w:cs="Times New Roman"/>
        </w:rPr>
        <w:t xml:space="preserve"> with R</w:t>
      </w:r>
      <w:commentRangeEnd w:id="1"/>
      <w:r w:rsidR="008D39D0">
        <w:rPr>
          <w:rStyle w:val="CommentReference"/>
        </w:rPr>
        <w:commentReference w:id="1"/>
      </w:r>
    </w:p>
    <w:p w14:paraId="2022A0CF" w14:textId="30828A7C" w:rsidR="00D3550D" w:rsidRDefault="00D3550D">
      <w:pPr>
        <w:spacing w:line="240" w:lineRule="auto"/>
        <w:rPr>
          <w:ins w:id="2" w:author="Ben Wiseman" w:date="2019-09-04T12:02:00Z"/>
          <w:rFonts w:ascii="Times New Roman" w:eastAsia="Times New Roman" w:hAnsi="Times New Roman" w:cs="Times New Roman"/>
        </w:rPr>
      </w:pPr>
      <w:ins w:id="3" w:author="Ben Wiseman" w:date="2019-09-04T12:02:00Z">
        <w:r>
          <w:rPr>
            <w:rFonts w:ascii="Times New Roman" w:eastAsia="Times New Roman" w:hAnsi="Times New Roman" w:cs="Times New Roman"/>
          </w:rPr>
          <w:t>Or</w:t>
        </w:r>
      </w:ins>
    </w:p>
    <w:p w14:paraId="1B078F64" w14:textId="497C0ACF" w:rsidR="00D3550D" w:rsidRDefault="00C3798A">
      <w:pPr>
        <w:spacing w:line="240" w:lineRule="auto"/>
        <w:rPr>
          <w:ins w:id="4" w:author="Ben Wiseman" w:date="2019-09-04T13:49:00Z"/>
          <w:rFonts w:ascii="Times New Roman" w:eastAsia="Times New Roman" w:hAnsi="Times New Roman" w:cs="Times New Roman"/>
        </w:rPr>
      </w:pPr>
      <w:ins w:id="5" w:author="Ben Wiseman" w:date="2019-09-04T13:49:00Z">
        <w:r>
          <w:rPr>
            <w:rFonts w:ascii="Times New Roman" w:eastAsia="Times New Roman" w:hAnsi="Times New Roman" w:cs="Times New Roman"/>
          </w:rPr>
          <w:t>R Programming Practices</w:t>
        </w:r>
      </w:ins>
    </w:p>
    <w:p w14:paraId="36B7859C" w14:textId="37301CE7" w:rsidR="00C3798A" w:rsidRDefault="00C3798A">
      <w:pPr>
        <w:spacing w:line="240" w:lineRule="auto"/>
        <w:rPr>
          <w:ins w:id="6" w:author="Ben Wiseman" w:date="2019-09-04T13:50:00Z"/>
          <w:rFonts w:ascii="Times New Roman" w:eastAsia="Times New Roman" w:hAnsi="Times New Roman" w:cs="Times New Roman"/>
        </w:rPr>
      </w:pPr>
      <w:ins w:id="7" w:author="Ben Wiseman" w:date="2019-09-04T13:50:00Z">
        <w:r>
          <w:rPr>
            <w:rFonts w:ascii="Times New Roman" w:eastAsia="Times New Roman" w:hAnsi="Times New Roman" w:cs="Times New Roman"/>
          </w:rPr>
          <w:t>Scalable vs Tidy R</w:t>
        </w:r>
      </w:ins>
    </w:p>
    <w:p w14:paraId="7356D826" w14:textId="015BB68C" w:rsidR="00C3798A" w:rsidRDefault="00505C66">
      <w:pPr>
        <w:spacing w:line="240" w:lineRule="auto"/>
        <w:rPr>
          <w:ins w:id="8" w:author="Ben Wiseman" w:date="2019-09-04T13:52:00Z"/>
        </w:rPr>
      </w:pPr>
      <w:ins w:id="9" w:author="Ben Wiseman" w:date="2019-09-04T13:52:00Z">
        <w:r>
          <w:t>Choosing the best workflow in R</w:t>
        </w:r>
      </w:ins>
    </w:p>
    <w:p w14:paraId="3676D122" w14:textId="7DD04277" w:rsidR="00505C66" w:rsidRDefault="00505C66">
      <w:pPr>
        <w:spacing w:line="240" w:lineRule="auto"/>
      </w:pPr>
      <w:proofErr w:type="spellStart"/>
      <w:ins w:id="10" w:author="Ben Wiseman" w:date="2019-09-04T13:52:00Z">
        <w:r>
          <w:t>etc</w:t>
        </w:r>
      </w:ins>
      <w:proofErr w:type="spellEnd"/>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564BF1ED" w14:textId="129941E0" w:rsidR="00FB4F00" w:rsidRDefault="00FB4F00">
      <w:pPr>
        <w:spacing w:line="240" w:lineRule="auto"/>
        <w:rPr>
          <w:rFonts w:ascii="Times New Roman" w:eastAsia="Times New Roman" w:hAnsi="Times New Roman" w:cs="Times New Roman"/>
        </w:rPr>
      </w:pPr>
      <w:r>
        <w:rPr>
          <w:rFonts w:ascii="Times New Roman" w:eastAsia="Times New Roman" w:hAnsi="Times New Roman" w:cs="Times New Roman"/>
        </w:rPr>
        <w:t xml:space="preserve">Beginners to R are often intimidated </w:t>
      </w:r>
      <w:r w:rsidR="00710F52">
        <w:rPr>
          <w:rFonts w:ascii="Times New Roman" w:eastAsia="Times New Roman" w:hAnsi="Times New Roman" w:cs="Times New Roman"/>
        </w:rPr>
        <w:t>by</w:t>
      </w:r>
      <w:ins w:id="11" w:author="Ben Wiseman" w:date="2019-09-04T11:54:00Z">
        <w:r w:rsidR="003D03F7">
          <w:rPr>
            <w:rFonts w:ascii="Times New Roman" w:eastAsia="Times New Roman" w:hAnsi="Times New Roman" w:cs="Times New Roman"/>
          </w:rPr>
          <w:t xml:space="preserve"> the </w:t>
        </w:r>
      </w:ins>
      <w:del w:id="12" w:author="Ben Wiseman" w:date="2019-09-04T11:53:00Z">
        <w:r w:rsidR="00710F52" w:rsidDel="003D03F7">
          <w:rPr>
            <w:rFonts w:ascii="Times New Roman" w:eastAsia="Times New Roman" w:hAnsi="Times New Roman" w:cs="Times New Roman"/>
          </w:rPr>
          <w:delText xml:space="preserve"> </w:delText>
        </w:r>
      </w:del>
      <w:ins w:id="13" w:author="Ben Wiseman" w:date="2019-09-04T11:53:00Z">
        <w:r w:rsidR="003D03F7">
          <w:rPr>
            <w:rFonts w:ascii="Times New Roman" w:eastAsia="Times New Roman" w:hAnsi="Times New Roman" w:cs="Times New Roman"/>
          </w:rPr>
          <w:t>number of di</w:t>
        </w:r>
      </w:ins>
      <w:ins w:id="14" w:author="Ben Wiseman" w:date="2019-09-04T11:54:00Z">
        <w:r w:rsidR="003D03F7">
          <w:rPr>
            <w:rFonts w:ascii="Times New Roman" w:eastAsia="Times New Roman" w:hAnsi="Times New Roman" w:cs="Times New Roman"/>
          </w:rPr>
          <w:t>fferent ways one can approach their data analysis</w:t>
        </w:r>
      </w:ins>
      <w:del w:id="15" w:author="Ben Wiseman" w:date="2019-09-04T11:53:00Z">
        <w:r w:rsidR="00710F52" w:rsidDel="003D03F7">
          <w:rPr>
            <w:rFonts w:ascii="Times New Roman" w:eastAsia="Times New Roman" w:hAnsi="Times New Roman" w:cs="Times New Roman"/>
          </w:rPr>
          <w:delText>the various analytic systems</w:delText>
        </w:r>
      </w:del>
      <w:r>
        <w:rPr>
          <w:rFonts w:ascii="Times New Roman" w:eastAsia="Times New Roman" w:hAnsi="Times New Roman" w:cs="Times New Roman"/>
        </w:rPr>
        <w:t xml:space="preserve">. Three popular </w:t>
      </w:r>
      <w:commentRangeStart w:id="16"/>
      <w:r>
        <w:rPr>
          <w:rFonts w:ascii="Times New Roman" w:eastAsia="Times New Roman" w:hAnsi="Times New Roman" w:cs="Times New Roman"/>
        </w:rPr>
        <w:t>systems</w:t>
      </w:r>
      <w:commentRangeEnd w:id="16"/>
      <w:r w:rsidR="004D7291">
        <w:rPr>
          <w:rStyle w:val="CommentReference"/>
        </w:rPr>
        <w:commentReference w:id="16"/>
      </w:r>
      <w:ins w:id="17" w:author="Ben Wiseman" w:date="2019-09-04T11:54:00Z">
        <w:r w:rsidR="003D03F7">
          <w:rPr>
            <w:rFonts w:ascii="Times New Roman" w:eastAsia="Times New Roman" w:hAnsi="Times New Roman" w:cs="Times New Roman"/>
          </w:rPr>
          <w:t>/workflows</w:t>
        </w:r>
      </w:ins>
      <w:r>
        <w:rPr>
          <w:rFonts w:ascii="Times New Roman" w:eastAsia="Times New Roman" w:hAnsi="Times New Roman" w:cs="Times New Roman"/>
        </w:rPr>
        <w:t xml:space="preserve"> include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xml:space="preserve">,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each with different syntax</w:t>
      </w:r>
      <w:ins w:id="18" w:author="Ben Wiseman" w:date="2019-09-04T11:55:00Z">
        <w:r w:rsidR="003D03F7">
          <w:rPr>
            <w:rFonts w:ascii="Times New Roman" w:eastAsia="Times New Roman" w:hAnsi="Times New Roman" w:cs="Times New Roman"/>
          </w:rPr>
          <w:t>, strengths, and weaknesses</w:t>
        </w:r>
      </w:ins>
      <w:r>
        <w:rPr>
          <w:rFonts w:ascii="Times New Roman" w:eastAsia="Times New Roman" w:hAnsi="Times New Roman" w:cs="Times New Roman"/>
        </w:rPr>
        <w:t xml:space="preserve">. This tutorial session will explain how each system works and the </w:t>
      </w:r>
      <w:r w:rsidR="00F747CE">
        <w:rPr>
          <w:rFonts w:ascii="Times New Roman" w:eastAsia="Times New Roman" w:hAnsi="Times New Roman" w:cs="Times New Roman"/>
        </w:rPr>
        <w:t xml:space="preserve">corresponding </w:t>
      </w:r>
      <w:r>
        <w:rPr>
          <w:rFonts w:ascii="Times New Roman" w:eastAsia="Times New Roman" w:hAnsi="Times New Roman" w:cs="Times New Roman"/>
        </w:rPr>
        <w:t>benefits</w:t>
      </w:r>
      <w:r w:rsidR="00F747CE">
        <w:rPr>
          <w:rFonts w:ascii="Times New Roman" w:eastAsia="Times New Roman" w:hAnsi="Times New Roman" w:cs="Times New Roman"/>
        </w:rPr>
        <w:t>/</w:t>
      </w:r>
      <w:r>
        <w:rPr>
          <w:rFonts w:ascii="Times New Roman" w:eastAsia="Times New Roman" w:hAnsi="Times New Roman" w:cs="Times New Roman"/>
        </w:rPr>
        <w:t xml:space="preserve">drawbacks when analyzing </w:t>
      </w:r>
      <w:r w:rsidR="00710F52">
        <w:rPr>
          <w:rFonts w:ascii="Times New Roman" w:eastAsia="Times New Roman" w:hAnsi="Times New Roman" w:cs="Times New Roman"/>
        </w:rPr>
        <w:t>big</w:t>
      </w:r>
      <w:r>
        <w:rPr>
          <w:rFonts w:ascii="Times New Roman" w:eastAsia="Times New Roman" w:hAnsi="Times New Roman" w:cs="Times New Roman"/>
        </w:rPr>
        <w:t xml:space="preserve"> data. Bring your laptop for this interactive session (download session materials here: </w:t>
      </w:r>
      <w:hyperlink r:id="rId10" w:history="1">
        <w:r w:rsidRPr="00FB4F00">
          <w:rPr>
            <w:rStyle w:val="Hyperlink"/>
            <w:rFonts w:ascii="Times New Roman" w:hAnsi="Times New Roman" w:cs="Times New Roman"/>
          </w:rPr>
          <w:t>https://bit.ly/32ag86B</w:t>
        </w:r>
      </w:hyperlink>
      <w:r>
        <w:rPr>
          <w:rFonts w:ascii="Times New Roman" w:hAnsi="Times New Roman" w:cs="Times New Roman"/>
        </w:rPr>
        <w:t>)</w:t>
      </w:r>
      <w:r w:rsidR="00710F52">
        <w:rPr>
          <w:rFonts w:ascii="Times New Roman" w:hAnsi="Times New Roman" w:cs="Times New Roman"/>
        </w:rPr>
        <w:t>.</w:t>
      </w:r>
    </w:p>
    <w:p w14:paraId="059D6517" w14:textId="2DDA7DC7" w:rsidR="001B7057" w:rsidRDefault="005F6C17">
      <w:pPr>
        <w:spacing w:line="240" w:lineRule="auto"/>
      </w:pPr>
      <w:r>
        <w:rPr>
          <w:rFonts w:ascii="Times New Roman" w:eastAsia="Times New Roman" w:hAnsi="Times New Roman" w:cs="Times New Roman"/>
        </w:rPr>
        <w:t>PRESS PARAGRAPH</w:t>
      </w:r>
    </w:p>
    <w:p w14:paraId="549DD160" w14:textId="47D8423D" w:rsidR="00CF0135" w:rsidRPr="00CF0135" w:rsidRDefault="00AA7589">
      <w:pPr>
        <w:spacing w:line="240" w:lineRule="auto"/>
        <w:rPr>
          <w:rFonts w:ascii="Times New Roman" w:eastAsia="Times New Roman" w:hAnsi="Times New Roman" w:cs="Times New Roman"/>
        </w:rPr>
      </w:pPr>
      <w:r>
        <w:rPr>
          <w:rFonts w:ascii="Times New Roman" w:eastAsia="Times New Roman" w:hAnsi="Times New Roman" w:cs="Times New Roman"/>
        </w:rPr>
        <w:t xml:space="preserve">R can be intimidating when transitioning from statistical software such as SPSS or SAS. Unlike SPSS or SAS, R </w:t>
      </w:r>
      <w:ins w:id="19" w:author="Ben Wiseman" w:date="2019-09-04T11:57:00Z">
        <w:r w:rsidR="004D7291">
          <w:rPr>
            <w:rFonts w:ascii="Times New Roman" w:eastAsia="Times New Roman" w:hAnsi="Times New Roman" w:cs="Times New Roman"/>
          </w:rPr>
          <w:t xml:space="preserve">is a programming language and as such </w:t>
        </w:r>
      </w:ins>
      <w:del w:id="20" w:author="Ben Wiseman" w:date="2019-09-04T11:57:00Z">
        <w:r w:rsidDel="004D7291">
          <w:rPr>
            <w:rFonts w:ascii="Times New Roman" w:eastAsia="Times New Roman" w:hAnsi="Times New Roman" w:cs="Times New Roman"/>
          </w:rPr>
          <w:delText xml:space="preserve">often </w:delText>
        </w:r>
      </w:del>
      <w:r>
        <w:rPr>
          <w:rFonts w:ascii="Times New Roman" w:eastAsia="Times New Roman" w:hAnsi="Times New Roman" w:cs="Times New Roman"/>
        </w:rPr>
        <w:t>has many ways to approach the same problem.</w:t>
      </w:r>
      <w:del w:id="21" w:author="Ben Wiseman" w:date="2019-09-04T13:54:00Z">
        <w:r w:rsidDel="00E6217D">
          <w:rPr>
            <w:rFonts w:ascii="Times New Roman" w:eastAsia="Times New Roman" w:hAnsi="Times New Roman" w:cs="Times New Roman"/>
          </w:rPr>
          <w:delText xml:space="preserve"> One of the common frustration</w:delText>
        </w:r>
        <w:r w:rsidR="00D62D12" w:rsidDel="00E6217D">
          <w:rPr>
            <w:rFonts w:ascii="Times New Roman" w:eastAsia="Times New Roman" w:hAnsi="Times New Roman" w:cs="Times New Roman"/>
          </w:rPr>
          <w:delText>s</w:delText>
        </w:r>
        <w:r w:rsidDel="00E6217D">
          <w:rPr>
            <w:rFonts w:ascii="Times New Roman" w:eastAsia="Times New Roman" w:hAnsi="Times New Roman" w:cs="Times New Roman"/>
          </w:rPr>
          <w:delText xml:space="preserve"> with R is that there are many frameworks</w:delText>
        </w:r>
        <w:r w:rsidR="007C6038" w:rsidDel="00E6217D">
          <w:rPr>
            <w:rFonts w:ascii="Times New Roman" w:eastAsia="Times New Roman" w:hAnsi="Times New Roman" w:cs="Times New Roman"/>
          </w:rPr>
          <w:delText>/systems</w:delText>
        </w:r>
        <w:r w:rsidDel="00E6217D">
          <w:rPr>
            <w:rFonts w:ascii="Times New Roman" w:eastAsia="Times New Roman" w:hAnsi="Times New Roman" w:cs="Times New Roman"/>
          </w:rPr>
          <w:delText xml:space="preserve"> within R, each with </w:delText>
        </w:r>
        <w:r w:rsidR="008126FE" w:rsidDel="00E6217D">
          <w:rPr>
            <w:rFonts w:ascii="Times New Roman" w:eastAsia="Times New Roman" w:hAnsi="Times New Roman" w:cs="Times New Roman"/>
          </w:rPr>
          <w:delText xml:space="preserve">a </w:delText>
        </w:r>
        <w:r w:rsidDel="00E6217D">
          <w:rPr>
            <w:rFonts w:ascii="Times New Roman" w:eastAsia="Times New Roman" w:hAnsi="Times New Roman" w:cs="Times New Roman"/>
          </w:rPr>
          <w:delText>different rationale and syntax.</w:delText>
        </w:r>
      </w:del>
      <w:r>
        <w:rPr>
          <w:rFonts w:ascii="Times New Roman" w:eastAsia="Times New Roman" w:hAnsi="Times New Roman" w:cs="Times New Roman"/>
        </w:rPr>
        <w:t xml:space="preserve"> Three common frameworks include </w:t>
      </w:r>
      <w:del w:id="22" w:author="Ben Wiseman" w:date="2019-09-04T13:56:00Z">
        <w:r w:rsidDel="00E6217D">
          <w:rPr>
            <w:rFonts w:ascii="Times New Roman" w:eastAsia="Times New Roman" w:hAnsi="Times New Roman" w:cs="Times New Roman"/>
          </w:rPr>
          <w:delText>“</w:delText>
        </w:r>
      </w:del>
      <w:r>
        <w:rPr>
          <w:rFonts w:ascii="Times New Roman" w:eastAsia="Times New Roman" w:hAnsi="Times New Roman" w:cs="Times New Roman"/>
        </w:rPr>
        <w:t>base R</w:t>
      </w:r>
      <w:del w:id="23" w:author="Ben Wiseman" w:date="2019-09-04T13:57:00Z">
        <w:r w:rsidDel="00E6217D">
          <w:rPr>
            <w:rFonts w:ascii="Times New Roman" w:eastAsia="Times New Roman" w:hAnsi="Times New Roman" w:cs="Times New Roman"/>
          </w:rPr>
          <w:delText>”</w:delText>
        </w:r>
      </w:del>
      <w:r>
        <w:rPr>
          <w:rFonts w:ascii="Times New Roman" w:eastAsia="Times New Roman" w:hAnsi="Times New Roman" w:cs="Times New Roman"/>
        </w:rPr>
        <w:t>, “</w:t>
      </w:r>
      <w:proofErr w:type="spellStart"/>
      <w:r>
        <w:rPr>
          <w:rFonts w:ascii="Times New Roman" w:eastAsia="Times New Roman" w:hAnsi="Times New Roman" w:cs="Times New Roman"/>
        </w:rPr>
        <w:t>data.table</w:t>
      </w:r>
      <w:proofErr w:type="spellEnd"/>
      <w:r>
        <w:rPr>
          <w:rFonts w:ascii="Times New Roman" w:eastAsia="Times New Roman" w:hAnsi="Times New Roman" w:cs="Times New Roman"/>
        </w:rPr>
        <w:t>”,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Beginners to R cannot know which </w:t>
      </w:r>
      <w:ins w:id="24" w:author="Ben Wiseman" w:date="2019-09-04T13:57:00Z">
        <w:r w:rsidR="00E6217D">
          <w:rPr>
            <w:rFonts w:ascii="Times New Roman" w:eastAsia="Times New Roman" w:hAnsi="Times New Roman" w:cs="Times New Roman"/>
          </w:rPr>
          <w:t xml:space="preserve">paradigm </w:t>
        </w:r>
      </w:ins>
      <w:del w:id="25" w:author="Ben Wiseman" w:date="2019-09-04T13:57:00Z">
        <w:r w:rsidR="00D62D12" w:rsidDel="00E6217D">
          <w:rPr>
            <w:rFonts w:ascii="Times New Roman" w:eastAsia="Times New Roman" w:hAnsi="Times New Roman" w:cs="Times New Roman"/>
          </w:rPr>
          <w:delText>system</w:delText>
        </w:r>
        <w:r w:rsidDel="00E6217D">
          <w:rPr>
            <w:rFonts w:ascii="Times New Roman" w:eastAsia="Times New Roman" w:hAnsi="Times New Roman" w:cs="Times New Roman"/>
          </w:rPr>
          <w:delText xml:space="preserve"> </w:delText>
        </w:r>
      </w:del>
      <w:r>
        <w:rPr>
          <w:rFonts w:ascii="Times New Roman" w:eastAsia="Times New Roman" w:hAnsi="Times New Roman" w:cs="Times New Roman"/>
        </w:rPr>
        <w:t xml:space="preserve">to adopt for a given problem and, worse, how to </w:t>
      </w:r>
      <w:r w:rsidR="00D62D12">
        <w:rPr>
          <w:rFonts w:ascii="Times New Roman" w:eastAsia="Times New Roman" w:hAnsi="Times New Roman" w:cs="Times New Roman"/>
        </w:rPr>
        <w:t xml:space="preserve">read and understand code across different </w:t>
      </w:r>
      <w:ins w:id="26" w:author="Ben Wiseman" w:date="2019-09-04T13:57:00Z">
        <w:r w:rsidR="00E6217D">
          <w:rPr>
            <w:rFonts w:ascii="Times New Roman" w:eastAsia="Times New Roman" w:hAnsi="Times New Roman" w:cs="Times New Roman"/>
          </w:rPr>
          <w:t>packages</w:t>
        </w:r>
      </w:ins>
      <w:del w:id="27" w:author="Ben Wiseman" w:date="2019-09-04T13:57:00Z">
        <w:r w:rsidR="007C6038" w:rsidDel="00E6217D">
          <w:rPr>
            <w:rFonts w:ascii="Times New Roman" w:eastAsia="Times New Roman" w:hAnsi="Times New Roman" w:cs="Times New Roman"/>
          </w:rPr>
          <w:delText>systems</w:delText>
        </w:r>
      </w:del>
      <w:r w:rsidR="00D62D12">
        <w:rPr>
          <w:rFonts w:ascii="Times New Roman" w:eastAsia="Times New Roman" w:hAnsi="Times New Roman" w:cs="Times New Roman"/>
        </w:rPr>
        <w:t xml:space="preserve">. This session will act as a Rosetta stone, showing new R users how to read code across the various </w:t>
      </w:r>
      <w:r w:rsidR="007C6038">
        <w:rPr>
          <w:rFonts w:ascii="Times New Roman" w:eastAsia="Times New Roman" w:hAnsi="Times New Roman" w:cs="Times New Roman"/>
        </w:rPr>
        <w:t>frameworks</w:t>
      </w:r>
      <w:r w:rsidR="00D62D12">
        <w:rPr>
          <w:rFonts w:ascii="Times New Roman" w:eastAsia="Times New Roman" w:hAnsi="Times New Roman" w:cs="Times New Roman"/>
        </w:rPr>
        <w:t xml:space="preserve"> and which </w:t>
      </w:r>
      <w:r w:rsidR="007C6038">
        <w:rPr>
          <w:rFonts w:ascii="Times New Roman" w:eastAsia="Times New Roman" w:hAnsi="Times New Roman" w:cs="Times New Roman"/>
        </w:rPr>
        <w:t>one</w:t>
      </w:r>
      <w:r w:rsidR="00D62D12">
        <w:rPr>
          <w:rFonts w:ascii="Times New Roman" w:eastAsia="Times New Roman" w:hAnsi="Times New Roman" w:cs="Times New Roman"/>
        </w:rPr>
        <w:t xml:space="preserve"> might be the most appropriate for a given problem</w:t>
      </w:r>
      <w:r w:rsidR="007C6038">
        <w:rPr>
          <w:rFonts w:ascii="Times New Roman" w:eastAsia="Times New Roman" w:hAnsi="Times New Roman" w:cs="Times New Roman"/>
        </w:rPr>
        <w:t xml:space="preserve">, especially when analyzing big data where differences between </w:t>
      </w:r>
      <w:r w:rsidR="00BA4F67">
        <w:rPr>
          <w:rFonts w:ascii="Times New Roman" w:eastAsia="Times New Roman" w:hAnsi="Times New Roman" w:cs="Times New Roman"/>
        </w:rPr>
        <w:t>methods</w:t>
      </w:r>
      <w:r w:rsidR="007C6038">
        <w:rPr>
          <w:rFonts w:ascii="Times New Roman" w:eastAsia="Times New Roman" w:hAnsi="Times New Roman" w:cs="Times New Roman"/>
        </w:rPr>
        <w:t xml:space="preserve"> </w:t>
      </w:r>
      <w:r w:rsidR="00BA4F67">
        <w:rPr>
          <w:rFonts w:ascii="Times New Roman" w:eastAsia="Times New Roman" w:hAnsi="Times New Roman" w:cs="Times New Roman"/>
        </w:rPr>
        <w:t>can</w:t>
      </w:r>
      <w:ins w:id="28" w:author="Ben Wiseman" w:date="2019-09-04T13:53:00Z">
        <w:r w:rsidR="00E6217D">
          <w:rPr>
            <w:rFonts w:ascii="Times New Roman" w:eastAsia="Times New Roman" w:hAnsi="Times New Roman" w:cs="Times New Roman"/>
          </w:rPr>
          <w:t xml:space="preserve"> yield</w:t>
        </w:r>
      </w:ins>
      <w:del w:id="29" w:author="Ben Wiseman" w:date="2019-09-04T13:53:00Z">
        <w:r w:rsidR="00BA4F67" w:rsidDel="00E6217D">
          <w:rPr>
            <w:rFonts w:ascii="Times New Roman" w:eastAsia="Times New Roman" w:hAnsi="Times New Roman" w:cs="Times New Roman"/>
          </w:rPr>
          <w:delText xml:space="preserve"> have</w:delText>
        </w:r>
      </w:del>
      <w:r w:rsidR="00BA4F67">
        <w:rPr>
          <w:rFonts w:ascii="Times New Roman" w:eastAsia="Times New Roman" w:hAnsi="Times New Roman" w:cs="Times New Roman"/>
        </w:rPr>
        <w:t xml:space="preserve"> significant performance im</w:t>
      </w:r>
      <w:ins w:id="30" w:author="Ben Wiseman" w:date="2019-09-04T13:53:00Z">
        <w:r w:rsidR="00E6217D">
          <w:rPr>
            <w:rFonts w:ascii="Times New Roman" w:eastAsia="Times New Roman" w:hAnsi="Times New Roman" w:cs="Times New Roman"/>
          </w:rPr>
          <w:t>provements</w:t>
        </w:r>
      </w:ins>
      <w:del w:id="31" w:author="Ben Wiseman" w:date="2019-09-04T13:53:00Z">
        <w:r w:rsidR="00BA4F67" w:rsidDel="00E6217D">
          <w:rPr>
            <w:rFonts w:ascii="Times New Roman" w:eastAsia="Times New Roman" w:hAnsi="Times New Roman" w:cs="Times New Roman"/>
          </w:rPr>
          <w:delText>pacts</w:delText>
        </w:r>
      </w:del>
      <w:r w:rsidR="00BA4F67">
        <w:rPr>
          <w:rFonts w:ascii="Times New Roman" w:eastAsia="Times New Roman" w:hAnsi="Times New Roman" w:cs="Times New Roman"/>
        </w:rPr>
        <w:t>.</w:t>
      </w:r>
    </w:p>
    <w:p w14:paraId="2A8FCB6A" w14:textId="31C09EE3"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103522">
        <w:rPr>
          <w:rFonts w:ascii="Times New Roman" w:eastAsia="Times New Roman" w:hAnsi="Times New Roman" w:cs="Times New Roman"/>
        </w:rPr>
        <w:t>1543</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787A3354" w:rsidR="00D519A5" w:rsidRPr="00D519A5" w:rsidRDefault="00301144"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Big Data Systems</w:t>
      </w:r>
      <w:r w:rsidR="00D519A5" w:rsidRPr="00D519A5">
        <w:rPr>
          <w:rFonts w:ascii="Times New Roman" w:eastAsia="Times New Roman" w:hAnsi="Times New Roman" w:cs="Times New Roman"/>
          <w:b/>
        </w:rPr>
        <w:t xml:space="preserve"> with R</w:t>
      </w:r>
    </w:p>
    <w:p w14:paraId="3ACE4AF0" w14:textId="4FB77A35" w:rsidR="00336DA3" w:rsidRPr="00336DA3" w:rsidRDefault="00336DA3" w:rsidP="00336DA3">
      <w:pPr>
        <w:spacing w:after="120" w:line="480" w:lineRule="auto"/>
        <w:ind w:firstLine="360"/>
        <w:rPr>
          <w:rFonts w:ascii="Times New Roman" w:eastAsia="Times New Roman" w:hAnsi="Times New Roman" w:cs="Times New Roman"/>
        </w:rPr>
      </w:pPr>
      <w:r w:rsidRPr="00336DA3">
        <w:rPr>
          <w:rFonts w:ascii="Times New Roman" w:eastAsia="Times New Roman" w:hAnsi="Times New Roman" w:cs="Times New Roman"/>
        </w:rPr>
        <w:t>R (R Core Team, 2019) is an open-source programming language that is designed for statistical computing (</w:t>
      </w:r>
      <w:proofErr w:type="spellStart"/>
      <w:r w:rsidRPr="00336DA3">
        <w:rPr>
          <w:rFonts w:ascii="Times New Roman" w:eastAsia="Times New Roman" w:hAnsi="Times New Roman" w:cs="Times New Roman"/>
        </w:rPr>
        <w:t>Hornik</w:t>
      </w:r>
      <w:proofErr w:type="spellEnd"/>
      <w:r w:rsidRPr="00336DA3">
        <w:rPr>
          <w:rFonts w:ascii="Times New Roman" w:eastAsia="Times New Roman" w:hAnsi="Times New Roman" w:cs="Times New Roman"/>
        </w:rPr>
        <w:t xml:space="preserve">, 2013). R can perform anything from standard data analysis (e.g. Multiple Regression, Hierarchical Linear Modeling, or Structural Equation Modeling) to machine learning and natural language processing to highly specialized computations that may be unique to a scientific field. R is a programming </w:t>
      </w:r>
      <w:r w:rsidRPr="00336DA3">
        <w:rPr>
          <w:rFonts w:ascii="Times New Roman" w:eastAsia="Times New Roman" w:hAnsi="Times New Roman" w:cs="Times New Roman"/>
          <w:i/>
        </w:rPr>
        <w:t>language</w:t>
      </w:r>
      <w:r w:rsidRPr="00336DA3">
        <w:rPr>
          <w:rFonts w:ascii="Times New Roman" w:eastAsia="Times New Roman" w:hAnsi="Times New Roman" w:cs="Times New Roman"/>
        </w:rPr>
        <w:t xml:space="preserve"> and not just a statistical analysis package. By some measures, R has become one of the ten most popular programming languages (Cass, 2018). R’s popularity may be partly due to the large ecosystem of support pages, books, blogs, tutorials, and R specific conferences. </w:t>
      </w:r>
    </w:p>
    <w:p w14:paraId="171DA453" w14:textId="4CD82B1B" w:rsidR="00336DA3" w:rsidRDefault="00336DA3" w:rsidP="00336DA3">
      <w:pPr>
        <w:spacing w:after="120" w:line="480" w:lineRule="auto"/>
        <w:ind w:firstLine="360"/>
        <w:rPr>
          <w:rFonts w:ascii="Times New Roman" w:eastAsia="Times New Roman" w:hAnsi="Times New Roman" w:cs="Times New Roman"/>
        </w:rPr>
      </w:pPr>
      <w:commentRangeStart w:id="32"/>
      <w:r w:rsidRPr="00336DA3">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14,750 available packages, including packages to read data in varying formats (e.g., </w:t>
      </w:r>
      <w:proofErr w:type="spellStart"/>
      <w:r w:rsidRPr="00336DA3">
        <w:rPr>
          <w:rFonts w:ascii="Times New Roman" w:eastAsia="Times New Roman" w:hAnsi="Times New Roman" w:cs="Times New Roman"/>
        </w:rPr>
        <w:t>readr</w:t>
      </w:r>
      <w:proofErr w:type="spellEnd"/>
      <w:r w:rsidRPr="00336DA3">
        <w:rPr>
          <w:rFonts w:ascii="Times New Roman" w:eastAsia="Times New Roman" w:hAnsi="Times New Roman" w:cs="Times New Roman"/>
        </w:rPr>
        <w:t xml:space="preserve">, open.xlsx, haven, </w:t>
      </w:r>
      <w:proofErr w:type="spellStart"/>
      <w:r w:rsidRPr="00336DA3">
        <w:rPr>
          <w:rFonts w:ascii="Times New Roman" w:eastAsia="Times New Roman" w:hAnsi="Times New Roman" w:cs="Times New Roman"/>
        </w:rPr>
        <w:t>rjson</w:t>
      </w:r>
      <w:proofErr w:type="spellEnd"/>
      <w:r w:rsidRPr="00336DA3">
        <w:rPr>
          <w:rFonts w:ascii="Times New Roman" w:eastAsia="Times New Roman" w:hAnsi="Times New Roman" w:cs="Times New Roman"/>
        </w:rPr>
        <w:t xml:space="preserve">, officer, vroom), access databases (e.g., DBI, </w:t>
      </w:r>
      <w:proofErr w:type="spellStart"/>
      <w:r w:rsidRPr="00336DA3">
        <w:rPr>
          <w:rFonts w:ascii="Times New Roman" w:eastAsia="Times New Roman" w:hAnsi="Times New Roman" w:cs="Times New Roman"/>
        </w:rPr>
        <w:t>odbc</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RSQLite</w:t>
      </w:r>
      <w:proofErr w:type="spellEnd"/>
      <w:r w:rsidRPr="00336DA3">
        <w:rPr>
          <w:rFonts w:ascii="Times New Roman" w:eastAsia="Times New Roman" w:hAnsi="Times New Roman" w:cs="Times New Roman"/>
        </w:rPr>
        <w:t xml:space="preserve">), clean data (e.g., </w:t>
      </w:r>
      <w:proofErr w:type="spellStart"/>
      <w:r w:rsidRPr="00336DA3">
        <w:rPr>
          <w:rFonts w:ascii="Times New Roman" w:eastAsia="Times New Roman" w:hAnsi="Times New Roman" w:cs="Times New Roman"/>
        </w:rPr>
        <w:t>dplyr</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tidyr</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stringr</w:t>
      </w:r>
      <w:proofErr w:type="spellEnd"/>
      <w:r w:rsidRPr="00336DA3">
        <w:rPr>
          <w:rFonts w:ascii="Times New Roman" w:eastAsia="Times New Roman" w:hAnsi="Times New Roman" w:cs="Times New Roman"/>
        </w:rPr>
        <w:t xml:space="preserve">, reshape2), perform data analyses and machine learning (e.g., infer, caret, </w:t>
      </w:r>
      <w:proofErr w:type="spellStart"/>
      <w:r w:rsidRPr="00336DA3">
        <w:rPr>
          <w:rFonts w:ascii="Times New Roman" w:eastAsia="Times New Roman" w:hAnsi="Times New Roman" w:cs="Times New Roman"/>
        </w:rPr>
        <w:t>xgboost</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randomForest</w:t>
      </w:r>
      <w:proofErr w:type="spellEnd"/>
      <w:r w:rsidRPr="00336DA3">
        <w:rPr>
          <w:rFonts w:ascii="Times New Roman" w:eastAsia="Times New Roman" w:hAnsi="Times New Roman" w:cs="Times New Roman"/>
        </w:rPr>
        <w:t xml:space="preserve">, survival, DALEX), visualize results (e.g., shiny, ggplot2), and interface with other programming languages (e.g., </w:t>
      </w:r>
      <w:proofErr w:type="spellStart"/>
      <w:r w:rsidRPr="00336DA3">
        <w:rPr>
          <w:rFonts w:ascii="Times New Roman" w:eastAsia="Times New Roman" w:hAnsi="Times New Roman" w:cs="Times New Roman"/>
        </w:rPr>
        <w:t>Rcpp</w:t>
      </w:r>
      <w:proofErr w:type="spellEnd"/>
      <w:r w:rsidRPr="00336DA3">
        <w:rPr>
          <w:rFonts w:ascii="Times New Roman" w:eastAsia="Times New Roman" w:hAnsi="Times New Roman" w:cs="Times New Roman"/>
        </w:rPr>
        <w:t xml:space="preserve">, reticulate, </w:t>
      </w:r>
      <w:proofErr w:type="spellStart"/>
      <w:r w:rsidRPr="00336DA3">
        <w:rPr>
          <w:rFonts w:ascii="Times New Roman" w:eastAsia="Times New Roman" w:hAnsi="Times New Roman" w:cs="Times New Roman"/>
        </w:rPr>
        <w:t>RJava</w:t>
      </w:r>
      <w:proofErr w:type="spellEnd"/>
      <w:r w:rsidRPr="00336DA3">
        <w:rPr>
          <w:rFonts w:ascii="Times New Roman" w:eastAsia="Times New Roman" w:hAnsi="Times New Roman" w:cs="Times New Roman"/>
        </w:rPr>
        <w:t>). These packages, just like R itself, are free of charge.</w:t>
      </w:r>
      <w:commentRangeEnd w:id="32"/>
      <w:r w:rsidR="00231136">
        <w:rPr>
          <w:rStyle w:val="CommentReference"/>
        </w:rPr>
        <w:commentReference w:id="32"/>
      </w:r>
    </w:p>
    <w:p w14:paraId="38F6A334" w14:textId="7425D453" w:rsidR="004E09E6" w:rsidRDefault="00336DA3" w:rsidP="00336DA3">
      <w:pPr>
        <w:spacing w:after="120"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R has recently been ranked as the highest domain-specific programming language and one of the most popular </w:t>
      </w:r>
      <w:ins w:id="33" w:author="Ben Wiseman" w:date="2019-09-04T13:58:00Z">
        <w:r w:rsidR="00E6217D">
          <w:rPr>
            <w:rFonts w:ascii="Times New Roman" w:eastAsia="Times New Roman" w:hAnsi="Times New Roman" w:cs="Times New Roman"/>
          </w:rPr>
          <w:t xml:space="preserve">programming languages </w:t>
        </w:r>
      </w:ins>
      <w:del w:id="34" w:author="Ben Wiseman" w:date="2019-09-04T13:58:00Z">
        <w:r w:rsidDel="00E6217D">
          <w:rPr>
            <w:rFonts w:ascii="Times New Roman" w:eastAsia="Times New Roman" w:hAnsi="Times New Roman" w:cs="Times New Roman"/>
          </w:rPr>
          <w:delText xml:space="preserve">software </w:delText>
        </w:r>
      </w:del>
      <w:r>
        <w:rPr>
          <w:rFonts w:ascii="Times New Roman" w:eastAsia="Times New Roman" w:hAnsi="Times New Roman" w:cs="Times New Roman"/>
        </w:rPr>
        <w:t>among data scientists (Cass, 2018</w:t>
      </w:r>
      <w:r w:rsidR="005160BC">
        <w:rPr>
          <w:rFonts w:ascii="Times New Roman" w:eastAsia="Times New Roman" w:hAnsi="Times New Roman" w:cs="Times New Roman"/>
        </w:rPr>
        <w:t>;</w:t>
      </w:r>
      <w:r>
        <w:rPr>
          <w:rFonts w:ascii="Times New Roman" w:eastAsia="Times New Roman" w:hAnsi="Times New Roman" w:cs="Times New Roman"/>
        </w:rPr>
        <w:t xml:space="preserve"> O’Grady, 2019).</w:t>
      </w:r>
      <w:r w:rsidR="00710853">
        <w:rPr>
          <w:rFonts w:ascii="Times New Roman" w:eastAsia="Times New Roman" w:hAnsi="Times New Roman" w:cs="Times New Roman"/>
        </w:rPr>
        <w:t xml:space="preserve"> </w:t>
      </w:r>
      <w:r w:rsidR="001355CE">
        <w:rPr>
          <w:rFonts w:ascii="Times New Roman" w:eastAsia="Times New Roman" w:hAnsi="Times New Roman" w:cs="Times New Roman"/>
        </w:rPr>
        <w:t>Although several Graphical User Interfaces (GUI) exist</w:t>
      </w:r>
      <w:r w:rsidR="0027214A">
        <w:rPr>
          <w:rFonts w:ascii="Times New Roman" w:eastAsia="Times New Roman" w:hAnsi="Times New Roman" w:cs="Times New Roman"/>
        </w:rPr>
        <w:t xml:space="preserve"> for R</w:t>
      </w:r>
      <w:r w:rsidR="001355CE">
        <w:rPr>
          <w:rFonts w:ascii="Times New Roman" w:eastAsia="Times New Roman" w:hAnsi="Times New Roman" w:cs="Times New Roman"/>
        </w:rPr>
        <w:t xml:space="preserve"> (e.g., </w:t>
      </w:r>
      <w:proofErr w:type="spellStart"/>
      <w:r w:rsidR="001355CE">
        <w:rPr>
          <w:rFonts w:ascii="Times New Roman" w:eastAsia="Times New Roman" w:hAnsi="Times New Roman" w:cs="Times New Roman"/>
        </w:rPr>
        <w:t>Deducer</w:t>
      </w:r>
      <w:proofErr w:type="spellEnd"/>
      <w:r w:rsidR="001355CE">
        <w:rPr>
          <w:rFonts w:ascii="Times New Roman" w:eastAsia="Times New Roman" w:hAnsi="Times New Roman" w:cs="Times New Roman"/>
        </w:rPr>
        <w:t xml:space="preserve">; Fellows, 2012; R Commander; Fox </w:t>
      </w:r>
      <w:r w:rsidR="005D6C21">
        <w:rPr>
          <w:rFonts w:ascii="Times New Roman" w:eastAsia="Times New Roman" w:hAnsi="Times New Roman" w:cs="Times New Roman"/>
        </w:rPr>
        <w:t>and</w:t>
      </w:r>
      <w:r w:rsidR="001355CE">
        <w:rPr>
          <w:rFonts w:ascii="Times New Roman" w:eastAsia="Times New Roman" w:hAnsi="Times New Roman" w:cs="Times New Roman"/>
        </w:rPr>
        <w:t xml:space="preserve"> </w:t>
      </w:r>
      <w:proofErr w:type="spellStart"/>
      <w:r w:rsidR="001355CE">
        <w:rPr>
          <w:rFonts w:ascii="Times New Roman" w:eastAsia="Times New Roman" w:hAnsi="Times New Roman" w:cs="Times New Roman"/>
        </w:rPr>
        <w:t>Bouchet-Valat</w:t>
      </w:r>
      <w:proofErr w:type="spellEnd"/>
      <w:r w:rsidR="001355CE">
        <w:rPr>
          <w:rFonts w:ascii="Times New Roman" w:eastAsia="Times New Roman" w:hAnsi="Times New Roman" w:cs="Times New Roman"/>
        </w:rPr>
        <w:t xml:space="preserve">, 2019), </w:t>
      </w:r>
      <w:r w:rsidR="00CC6FD3">
        <w:rPr>
          <w:rFonts w:ascii="Times New Roman" w:eastAsia="Times New Roman" w:hAnsi="Times New Roman" w:cs="Times New Roman"/>
        </w:rPr>
        <w:t>sophisticated analyses</w:t>
      </w:r>
      <w:ins w:id="35" w:author="Ben Wiseman" w:date="2019-09-04T13:58:00Z">
        <w:r w:rsidR="00E6217D">
          <w:rPr>
            <w:rFonts w:ascii="Times New Roman" w:eastAsia="Times New Roman" w:hAnsi="Times New Roman" w:cs="Times New Roman"/>
          </w:rPr>
          <w:t xml:space="preserve"> and production ready workflows</w:t>
        </w:r>
      </w:ins>
      <w:r w:rsidR="00CC6FD3">
        <w:rPr>
          <w:rFonts w:ascii="Times New Roman" w:eastAsia="Times New Roman" w:hAnsi="Times New Roman" w:cs="Times New Roman"/>
        </w:rPr>
        <w:t xml:space="preserve"> require intimate knowledge of the R programming language. As with many programming languages, one can perform the same analysis </w:t>
      </w:r>
      <w:r w:rsidR="003076F1">
        <w:rPr>
          <w:rFonts w:ascii="Times New Roman" w:eastAsia="Times New Roman" w:hAnsi="Times New Roman" w:cs="Times New Roman"/>
        </w:rPr>
        <w:t xml:space="preserve">in </w:t>
      </w:r>
      <w:r w:rsidR="00CC6FD3">
        <w:rPr>
          <w:rFonts w:ascii="Times New Roman" w:eastAsia="Times New Roman" w:hAnsi="Times New Roman" w:cs="Times New Roman"/>
        </w:rPr>
        <w:t>many different ways.</w:t>
      </w:r>
    </w:p>
    <w:p w14:paraId="76C51776" w14:textId="5D5B3922" w:rsidR="00C53A7E" w:rsidRDefault="00C53A7E" w:rsidP="00336DA3">
      <w:pPr>
        <w:spacing w:after="120"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develop skills in using various R </w:t>
      </w:r>
      <w:commentRangeStart w:id="36"/>
      <w:r>
        <w:rPr>
          <w:rFonts w:ascii="Times New Roman" w:eastAsia="Times New Roman" w:hAnsi="Times New Roman" w:cs="Times New Roman"/>
        </w:rPr>
        <w:t>systems</w:t>
      </w:r>
      <w:commentRangeEnd w:id="36"/>
      <w:r w:rsidR="00E6217D">
        <w:rPr>
          <w:rStyle w:val="CommentReference"/>
        </w:rPr>
        <w:commentReference w:id="36"/>
      </w:r>
      <w:r>
        <w:rPr>
          <w:rFonts w:ascii="Times New Roman" w:eastAsia="Times New Roman" w:hAnsi="Times New Roman" w:cs="Times New Roman"/>
        </w:rPr>
        <w:t xml:space="preserve">, including for reading data, combining and cleaning data, and analyzing data to produce output. Emphasis will be made on the performance tradeoffs and constraints for each of the systems when analyzing large data sets </w:t>
      </w:r>
      <w:r>
        <w:rPr>
          <w:rFonts w:ascii="Times New Roman" w:eastAsia="Times New Roman" w:hAnsi="Times New Roman" w:cs="Times New Roman"/>
        </w:rPr>
        <w:lastRenderedPageBreak/>
        <w:t>a</w:t>
      </w:r>
      <w:commentRangeStart w:id="37"/>
      <w:r>
        <w:rPr>
          <w:rFonts w:ascii="Times New Roman" w:eastAsia="Times New Roman" w:hAnsi="Times New Roman" w:cs="Times New Roman"/>
        </w:rPr>
        <w:t xml:space="preserve">nd extracting data from databases. </w:t>
      </w:r>
      <w:commentRangeEnd w:id="37"/>
      <w:r w:rsidR="00E6217D">
        <w:rPr>
          <w:rStyle w:val="CommentReference"/>
        </w:rPr>
        <w:commentReference w:id="37"/>
      </w:r>
      <w:r>
        <w:rPr>
          <w:rFonts w:ascii="Times New Roman" w:eastAsia="Times New Roman" w:hAnsi="Times New Roman" w:cs="Times New Roman"/>
        </w:rPr>
        <w:t>Special attention will be given to transitioning from exploratory analyses, where the focus is typically on the speed of writing code, to producing code that can easily be transferred and run on various systems, where the purpose is typically replication on different computers and/or large and repeated analyzes across an entire organization.</w:t>
      </w:r>
      <w:r w:rsidR="0039357B">
        <w:rPr>
          <w:rFonts w:ascii="Times New Roman" w:eastAsia="Times New Roman" w:hAnsi="Times New Roman" w:cs="Times New Roman"/>
        </w:rPr>
        <w:t xml:space="preserve"> </w:t>
      </w:r>
      <w:r w:rsidR="00131683">
        <w:rPr>
          <w:rFonts w:ascii="Times New Roman" w:eastAsia="Times New Roman" w:hAnsi="Times New Roman" w:cs="Times New Roman"/>
        </w:rPr>
        <w:t>Moreover, u</w:t>
      </w:r>
      <w:r w:rsidR="0039357B">
        <w:rPr>
          <w:rFonts w:ascii="Times New Roman" w:eastAsia="Times New Roman" w:hAnsi="Times New Roman" w:cs="Times New Roman"/>
        </w:rPr>
        <w:t xml:space="preserve">nderstanding how different R </w:t>
      </w:r>
      <w:commentRangeStart w:id="38"/>
      <w:r w:rsidR="0039357B">
        <w:rPr>
          <w:rFonts w:ascii="Times New Roman" w:eastAsia="Times New Roman" w:hAnsi="Times New Roman" w:cs="Times New Roman"/>
        </w:rPr>
        <w:t xml:space="preserve">systems </w:t>
      </w:r>
      <w:commentRangeEnd w:id="38"/>
      <w:r w:rsidR="001A01BE">
        <w:rPr>
          <w:rStyle w:val="CommentReference"/>
        </w:rPr>
        <w:commentReference w:id="38"/>
      </w:r>
      <w:r w:rsidR="0039357B">
        <w:rPr>
          <w:rFonts w:ascii="Times New Roman" w:eastAsia="Times New Roman" w:hAnsi="Times New Roman" w:cs="Times New Roman"/>
        </w:rPr>
        <w:t xml:space="preserve">work can help </w:t>
      </w:r>
      <w:r w:rsidR="00131683">
        <w:rPr>
          <w:rFonts w:ascii="Times New Roman" w:eastAsia="Times New Roman" w:hAnsi="Times New Roman" w:cs="Times New Roman"/>
        </w:rPr>
        <w:t>with comprehending various solutions to different questions (commonly posted on the numerous R online forums) and applying/adapting those solutions to individual problems.</w:t>
      </w:r>
    </w:p>
    <w:p w14:paraId="6E8A6BC7" w14:textId="6C72C683" w:rsidR="004E09E6" w:rsidRPr="004E09E6" w:rsidRDefault="004E09E6" w:rsidP="004E09E6">
      <w:pPr>
        <w:spacing w:after="120" w:line="480" w:lineRule="auto"/>
        <w:rPr>
          <w:rFonts w:ascii="Times New Roman" w:eastAsia="Times New Roman" w:hAnsi="Times New Roman" w:cs="Times New Roman"/>
          <w:i/>
          <w:iCs/>
        </w:rPr>
      </w:pPr>
      <w:r>
        <w:rPr>
          <w:rFonts w:ascii="Times New Roman" w:eastAsia="Times New Roman" w:hAnsi="Times New Roman" w:cs="Times New Roman"/>
          <w:i/>
          <w:iCs/>
        </w:rPr>
        <w:t>Proposed Session</w:t>
      </w:r>
    </w:p>
    <w:p w14:paraId="1BFA7B36" w14:textId="18295CB5" w:rsidR="00336DA3" w:rsidRDefault="00CC6FD3" w:rsidP="004E09E6">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has different frameworks, each with different syntax and performance</w:t>
      </w:r>
      <w:ins w:id="39" w:author="Ben Wiseman" w:date="2019-09-04T14:02:00Z">
        <w:r w:rsidR="001A01BE">
          <w:rPr>
            <w:rFonts w:ascii="Times New Roman" w:eastAsia="Times New Roman" w:hAnsi="Times New Roman" w:cs="Times New Roman"/>
          </w:rPr>
          <w:t xml:space="preserve"> differences</w:t>
        </w:r>
      </w:ins>
      <w:r>
        <w:rPr>
          <w:rFonts w:ascii="Times New Roman" w:eastAsia="Times New Roman" w:hAnsi="Times New Roman" w:cs="Times New Roman"/>
        </w:rPr>
        <w:t xml:space="preserve"> </w:t>
      </w:r>
      <w:del w:id="40" w:author="Ben Wiseman" w:date="2019-09-04T14:02:00Z">
        <w:r w:rsidDel="001A01BE">
          <w:rPr>
            <w:rFonts w:ascii="Times New Roman" w:eastAsia="Times New Roman" w:hAnsi="Times New Roman" w:cs="Times New Roman"/>
          </w:rPr>
          <w:delText xml:space="preserve">costs </w:delText>
        </w:r>
      </w:del>
      <w:r>
        <w:rPr>
          <w:rFonts w:ascii="Times New Roman" w:eastAsia="Times New Roman" w:hAnsi="Times New Roman" w:cs="Times New Roman"/>
        </w:rPr>
        <w:t xml:space="preserve">for various problems. Many of the common frameworks (such as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Wickham, 2017 and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w:t>
      </w:r>
      <w:r w:rsidR="005D6C21">
        <w:rPr>
          <w:rFonts w:ascii="Times New Roman" w:eastAsia="Times New Roman" w:hAnsi="Times New Roman" w:cs="Times New Roman"/>
        </w:rPr>
        <w:t>and</w:t>
      </w:r>
      <w:r>
        <w:rPr>
          <w:rFonts w:ascii="Times New Roman" w:eastAsia="Times New Roman" w:hAnsi="Times New Roman" w:cs="Times New Roman"/>
        </w:rPr>
        <w:t xml:space="preserve"> Srinivasan, 2019) </w:t>
      </w:r>
      <w:r w:rsidR="00ED0000">
        <w:rPr>
          <w:rFonts w:ascii="Times New Roman" w:eastAsia="Times New Roman" w:hAnsi="Times New Roman" w:cs="Times New Roman"/>
        </w:rPr>
        <w:t xml:space="preserve">are nearly mutually unintelligible, so understanding how to do an analysis using a given system does not necessarily translate to </w:t>
      </w:r>
      <w:r w:rsidR="00FE2F0B">
        <w:rPr>
          <w:rFonts w:ascii="Times New Roman" w:eastAsia="Times New Roman" w:hAnsi="Times New Roman" w:cs="Times New Roman"/>
        </w:rPr>
        <w:t>an</w:t>
      </w:r>
      <w:r w:rsidR="00ED0000">
        <w:rPr>
          <w:rFonts w:ascii="Times New Roman" w:eastAsia="Times New Roman" w:hAnsi="Times New Roman" w:cs="Times New Roman"/>
        </w:rPr>
        <w:t xml:space="preserve">other system. Moreover, both </w:t>
      </w:r>
      <w:proofErr w:type="spellStart"/>
      <w:proofErr w:type="gramStart"/>
      <w:r w:rsidR="00ED0000">
        <w:rPr>
          <w:rFonts w:ascii="Times New Roman" w:eastAsia="Times New Roman" w:hAnsi="Times New Roman" w:cs="Times New Roman"/>
        </w:rPr>
        <w:t>data.table</w:t>
      </w:r>
      <w:proofErr w:type="spellEnd"/>
      <w:proofErr w:type="gramEnd"/>
      <w:r w:rsidR="00ED0000">
        <w:rPr>
          <w:rFonts w:ascii="Times New Roman" w:eastAsia="Times New Roman" w:hAnsi="Times New Roman" w:cs="Times New Roman"/>
        </w:rPr>
        <w:t xml:space="preserve"> and the </w:t>
      </w:r>
      <w:proofErr w:type="spellStart"/>
      <w:r w:rsidR="00ED0000">
        <w:rPr>
          <w:rFonts w:ascii="Times New Roman" w:eastAsia="Times New Roman" w:hAnsi="Times New Roman" w:cs="Times New Roman"/>
        </w:rPr>
        <w:t>tidyverse</w:t>
      </w:r>
      <w:proofErr w:type="spellEnd"/>
      <w:r w:rsidR="00ED0000">
        <w:rPr>
          <w:rFonts w:ascii="Times New Roman" w:eastAsia="Times New Roman" w:hAnsi="Times New Roman" w:cs="Times New Roman"/>
        </w:rPr>
        <w:t xml:space="preserve"> </w:t>
      </w:r>
      <w:r w:rsidR="004E09E6">
        <w:rPr>
          <w:rFonts w:ascii="Times New Roman" w:eastAsia="Times New Roman" w:hAnsi="Times New Roman" w:cs="Times New Roman"/>
        </w:rPr>
        <w:t>were developed with tradeoffs between the convenience of a quick analysis with the robustness and stability needed to perform analyses at scale across tens or hundreds of millions of records.</w:t>
      </w:r>
      <w:r w:rsidR="00E34B97">
        <w:rPr>
          <w:rFonts w:ascii="Times New Roman" w:eastAsia="Times New Roman" w:hAnsi="Times New Roman" w:cs="Times New Roman"/>
        </w:rPr>
        <w:t xml:space="preserve"> The </w:t>
      </w:r>
      <w:proofErr w:type="spellStart"/>
      <w:r w:rsidR="00E34B97">
        <w:rPr>
          <w:rFonts w:ascii="Times New Roman" w:eastAsia="Times New Roman" w:hAnsi="Times New Roman" w:cs="Times New Roman"/>
        </w:rPr>
        <w:t>tidyverse</w:t>
      </w:r>
      <w:proofErr w:type="spellEnd"/>
      <w:r w:rsidR="00E34B97">
        <w:rPr>
          <w:rFonts w:ascii="Times New Roman" w:eastAsia="Times New Roman" w:hAnsi="Times New Roman" w:cs="Times New Roman"/>
        </w:rPr>
        <w:t xml:space="preserve"> and </w:t>
      </w:r>
      <w:proofErr w:type="spellStart"/>
      <w:proofErr w:type="gramStart"/>
      <w:r w:rsidR="00E34B97">
        <w:rPr>
          <w:rFonts w:ascii="Times New Roman" w:eastAsia="Times New Roman" w:hAnsi="Times New Roman" w:cs="Times New Roman"/>
        </w:rPr>
        <w:t>data.table</w:t>
      </w:r>
      <w:proofErr w:type="spellEnd"/>
      <w:proofErr w:type="gramEnd"/>
      <w:r w:rsidR="00E34B97">
        <w:rPr>
          <w:rFonts w:ascii="Times New Roman" w:eastAsia="Times New Roman" w:hAnsi="Times New Roman" w:cs="Times New Roman"/>
        </w:rPr>
        <w:t xml:space="preserve"> typically have analogous functions or methods in base R (i.e., the set of packages that are initially installed with R and are developed by the R Core Team). Knowing how each </w:t>
      </w:r>
      <w:r w:rsidR="003076F1">
        <w:rPr>
          <w:rFonts w:ascii="Times New Roman" w:eastAsia="Times New Roman" w:hAnsi="Times New Roman" w:cs="Times New Roman"/>
        </w:rPr>
        <w:t xml:space="preserve">of the three </w:t>
      </w:r>
      <w:r w:rsidR="00E34B97">
        <w:rPr>
          <w:rFonts w:ascii="Times New Roman" w:eastAsia="Times New Roman" w:hAnsi="Times New Roman" w:cs="Times New Roman"/>
        </w:rPr>
        <w:t>system</w:t>
      </w:r>
      <w:r w:rsidR="003076F1">
        <w:rPr>
          <w:rFonts w:ascii="Times New Roman" w:eastAsia="Times New Roman" w:hAnsi="Times New Roman" w:cs="Times New Roman"/>
        </w:rPr>
        <w:t>s</w:t>
      </w:r>
      <w:r w:rsidR="00E34B97">
        <w:rPr>
          <w:rFonts w:ascii="Times New Roman" w:eastAsia="Times New Roman" w:hAnsi="Times New Roman" w:cs="Times New Roman"/>
        </w:rPr>
        <w:t xml:space="preserve"> work</w:t>
      </w:r>
      <w:r w:rsidR="003076F1">
        <w:rPr>
          <w:rFonts w:ascii="Times New Roman" w:eastAsia="Times New Roman" w:hAnsi="Times New Roman" w:cs="Times New Roman"/>
        </w:rPr>
        <w:t>s</w:t>
      </w:r>
      <w:r w:rsidR="00E34B97">
        <w:rPr>
          <w:rFonts w:ascii="Times New Roman" w:eastAsia="Times New Roman" w:hAnsi="Times New Roman" w:cs="Times New Roman"/>
        </w:rPr>
        <w:t xml:space="preserve"> allows researchers to choose the system most appropriate for a given data analysis problem. Commonly cited frustrations with R (such as the speed of analyses for large problems) can </w:t>
      </w:r>
      <w:ins w:id="41" w:author="Ben Wiseman" w:date="2019-09-04T14:04:00Z">
        <w:r w:rsidR="001A01BE">
          <w:rPr>
            <w:rFonts w:ascii="Times New Roman" w:eastAsia="Times New Roman" w:hAnsi="Times New Roman" w:cs="Times New Roman"/>
          </w:rPr>
          <w:t xml:space="preserve">usually </w:t>
        </w:r>
      </w:ins>
      <w:del w:id="42" w:author="Ben Wiseman" w:date="2019-09-04T14:04:00Z">
        <w:r w:rsidR="00E34B97" w:rsidDel="001A01BE">
          <w:rPr>
            <w:rFonts w:ascii="Times New Roman" w:eastAsia="Times New Roman" w:hAnsi="Times New Roman" w:cs="Times New Roman"/>
          </w:rPr>
          <w:delText xml:space="preserve">often </w:delText>
        </w:r>
      </w:del>
      <w:r w:rsidR="00E34B97">
        <w:rPr>
          <w:rFonts w:ascii="Times New Roman" w:eastAsia="Times New Roman" w:hAnsi="Times New Roman" w:cs="Times New Roman"/>
        </w:rPr>
        <w:t>be ameliorated by choosing the system best designed to address that problem.</w:t>
      </w:r>
    </w:p>
    <w:p w14:paraId="1284D639" w14:textId="131CBDB1" w:rsidR="00072E50" w:rsidRDefault="00072E50" w:rsidP="004E09E6">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proposed tutorial is</w:t>
      </w:r>
      <w:r w:rsidR="00F45F93">
        <w:rPr>
          <w:rFonts w:ascii="Times New Roman" w:eastAsia="Times New Roman" w:hAnsi="Times New Roman" w:cs="Times New Roman"/>
        </w:rPr>
        <w:t xml:space="preserve"> an attempt at a Rosetta stone for the most commonly used R programming frameworks, lowering the barrier to entry for scientists and practitioners and helping researchers choose the best </w:t>
      </w:r>
      <w:del w:id="43" w:author="Ben Wiseman" w:date="2019-09-04T14:07:00Z">
        <w:r w:rsidR="00F45F93" w:rsidDel="001A01BE">
          <w:rPr>
            <w:rFonts w:ascii="Times New Roman" w:eastAsia="Times New Roman" w:hAnsi="Times New Roman" w:cs="Times New Roman"/>
          </w:rPr>
          <w:delText xml:space="preserve">system </w:delText>
        </w:r>
      </w:del>
      <w:ins w:id="44" w:author="Ben Wiseman" w:date="2019-09-04T14:07:00Z">
        <w:r w:rsidR="001A01BE">
          <w:rPr>
            <w:rFonts w:ascii="Times New Roman" w:eastAsia="Times New Roman" w:hAnsi="Times New Roman" w:cs="Times New Roman"/>
          </w:rPr>
          <w:t>methodology</w:t>
        </w:r>
        <w:r w:rsidR="001A01BE">
          <w:rPr>
            <w:rFonts w:ascii="Times New Roman" w:eastAsia="Times New Roman" w:hAnsi="Times New Roman" w:cs="Times New Roman"/>
          </w:rPr>
          <w:t xml:space="preserve"> </w:t>
        </w:r>
      </w:ins>
      <w:r w:rsidR="00F45F93">
        <w:rPr>
          <w:rFonts w:ascii="Times New Roman" w:eastAsia="Times New Roman" w:hAnsi="Times New Roman" w:cs="Times New Roman"/>
        </w:rPr>
        <w:t xml:space="preserve">for a given analysis. This tutorial will be interactive. Audience members are strongly encouraged to bring laptops and to have downloaded the materials ahead of time. For those who wish to follow along, we will make available all of the materials and R scripts at </w:t>
      </w:r>
      <w:hyperlink r:id="rId11" w:history="1">
        <w:r w:rsidR="00F45F93" w:rsidRPr="00342A7D">
          <w:rPr>
            <w:rStyle w:val="Hyperlink"/>
            <w:rFonts w:ascii="Times New Roman" w:hAnsi="Times New Roman" w:cs="Times New Roman"/>
          </w:rPr>
          <w:t>https://bit.ly/32ag86B</w:t>
        </w:r>
      </w:hyperlink>
      <w:r w:rsidR="00F45F93">
        <w:rPr>
          <w:rStyle w:val="Hyperlink"/>
          <w:rFonts w:ascii="Times New Roman" w:hAnsi="Times New Roman" w:cs="Times New Roman"/>
          <w:u w:val="none"/>
        </w:rPr>
        <w:t xml:space="preserve">. </w:t>
      </w:r>
      <w:r w:rsidR="00F45F93">
        <w:rPr>
          <w:rFonts w:ascii="Times New Roman" w:eastAsia="Times New Roman" w:hAnsi="Times New Roman" w:cs="Times New Roman"/>
        </w:rPr>
        <w:t xml:space="preserve">We request 80 minutes for the tutorial, with the approximate time for each topic as </w:t>
      </w:r>
      <w:r w:rsidR="00F45F93">
        <w:rPr>
          <w:rFonts w:ascii="Times New Roman" w:eastAsia="Times New Roman" w:hAnsi="Times New Roman" w:cs="Times New Roman"/>
        </w:rPr>
        <w:lastRenderedPageBreak/>
        <w:t>well as additional information provided below. Note that none of the authors are affiliated with the producers of any of the packages described and that there are no material gains (financial or otherwise) for them.</w:t>
      </w:r>
    </w:p>
    <w:p w14:paraId="3349862E" w14:textId="2CB8BF0B"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CC5EC1">
        <w:rPr>
          <w:rFonts w:ascii="Times New Roman" w:eastAsia="Times New Roman" w:hAnsi="Times New Roman" w:cs="Times New Roman"/>
          <w:b/>
        </w:rPr>
        <w:t>Introduction to Different R Programming Frameworks</w:t>
      </w:r>
      <w:r w:rsidRPr="00F720DB">
        <w:rPr>
          <w:rFonts w:ascii="Times New Roman" w:eastAsia="Times New Roman" w:hAnsi="Times New Roman" w:cs="Times New Roman"/>
          <w:b/>
        </w:rPr>
        <w:t xml:space="preserve"> (</w:t>
      </w:r>
      <w:r w:rsidR="00CC5EC1">
        <w:rPr>
          <w:rFonts w:ascii="Times New Roman" w:eastAsia="Times New Roman" w:hAnsi="Times New Roman" w:cs="Times New Roman"/>
          <w:b/>
        </w:rPr>
        <w:t>35</w:t>
      </w:r>
      <w:r w:rsidRPr="00F720DB">
        <w:rPr>
          <w:rFonts w:ascii="Times New Roman" w:eastAsia="Times New Roman" w:hAnsi="Times New Roman" w:cs="Times New Roman"/>
          <w:b/>
        </w:rPr>
        <w:t xml:space="preserve"> minutes)</w:t>
      </w:r>
    </w:p>
    <w:p w14:paraId="4685CD2E" w14:textId="666B8FB4" w:rsidR="00086396" w:rsidRDefault="00086396"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The most commonly used R programming frameworks include </w:t>
      </w:r>
      <w:del w:id="45" w:author="Ben Wiseman" w:date="2019-09-04T14:07:00Z">
        <w:r w:rsidDel="001A01BE">
          <w:rPr>
            <w:rFonts w:ascii="Times New Roman" w:eastAsia="Times New Roman" w:hAnsi="Times New Roman" w:cs="Times New Roman"/>
            <w:bCs/>
          </w:rPr>
          <w:delText>“</w:delText>
        </w:r>
      </w:del>
      <w:r>
        <w:rPr>
          <w:rFonts w:ascii="Times New Roman" w:eastAsia="Times New Roman" w:hAnsi="Times New Roman" w:cs="Times New Roman"/>
          <w:bCs/>
        </w:rPr>
        <w:t>base R</w:t>
      </w:r>
      <w:del w:id="46" w:author="Ben Wiseman" w:date="2019-09-04T14:07:00Z">
        <w:r w:rsidDel="001A01BE">
          <w:rPr>
            <w:rFonts w:ascii="Times New Roman" w:eastAsia="Times New Roman" w:hAnsi="Times New Roman" w:cs="Times New Roman"/>
            <w:bCs/>
          </w:rPr>
          <w:delText>”</w:delText>
        </w:r>
      </w:del>
      <w:r>
        <w:rPr>
          <w:rFonts w:ascii="Times New Roman" w:eastAsia="Times New Roman" w:hAnsi="Times New Roman" w:cs="Times New Roman"/>
          <w:bCs/>
        </w:rPr>
        <w:t>,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Each framework was developed with a different rationale and for different types of analyses. For instance, base R is typically developed with an eye on backward compatibility, so that changes to </w:t>
      </w:r>
      <w:r w:rsidR="00955B29">
        <w:rPr>
          <w:rFonts w:ascii="Times New Roman" w:eastAsia="Times New Roman" w:hAnsi="Times New Roman" w:cs="Times New Roman"/>
          <w:bCs/>
        </w:rPr>
        <w:t xml:space="preserve">base R rarely affect the ability of old code to result in the same output. Because of this stability, developers often rely on base R when code is highly distributed across an organization and where changes to the user interface can have high impact on organizational decisions. However, the emphasis on stability comes at a cost. Many of the functions in base R are inconsistent and unlikely to change due to the conservative philosophy of the R Core Team. Some known issues with base R are still </w:t>
      </w:r>
      <w:r w:rsidR="002E34FC">
        <w:rPr>
          <w:rFonts w:ascii="Times New Roman" w:eastAsia="Times New Roman" w:hAnsi="Times New Roman" w:cs="Times New Roman"/>
          <w:bCs/>
        </w:rPr>
        <w:t>part</w:t>
      </w:r>
      <w:r w:rsidR="00955B29">
        <w:rPr>
          <w:rFonts w:ascii="Times New Roman" w:eastAsia="Times New Roman" w:hAnsi="Times New Roman" w:cs="Times New Roman"/>
          <w:bCs/>
        </w:rPr>
        <w:t xml:space="preserve"> of R due to legacy code requiring </w:t>
      </w:r>
      <w:r w:rsidR="002E34FC">
        <w:rPr>
          <w:rFonts w:ascii="Times New Roman" w:eastAsia="Times New Roman" w:hAnsi="Times New Roman" w:cs="Times New Roman"/>
          <w:bCs/>
        </w:rPr>
        <w:t>this idiosyncratic behavior.</w:t>
      </w:r>
    </w:p>
    <w:p w14:paraId="4774D810" w14:textId="00C72747" w:rsidR="002E34FC" w:rsidRDefault="002E34FC"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572DC0">
        <w:rPr>
          <w:rFonts w:ascii="Times New Roman" w:eastAsia="Times New Roman" w:hAnsi="Times New Roman" w:cs="Times New Roman"/>
          <w:bCs/>
        </w:rPr>
        <w:t xml:space="preserve">Conversely, the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xml:space="preserve"> was developed with the goal of a consistent programming philosophy, so that all packages within the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xml:space="preserve"> “share an underlying design philosophy, grammar, and data structures”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n.d.).</w:t>
      </w:r>
      <w:r w:rsidR="004B3869">
        <w:rPr>
          <w:rFonts w:ascii="Times New Roman" w:eastAsia="Times New Roman" w:hAnsi="Times New Roman" w:cs="Times New Roman"/>
          <w:bCs/>
        </w:rPr>
        <w:t xml:space="preserve"> Moreover, many of the </w:t>
      </w:r>
      <w:proofErr w:type="spellStart"/>
      <w:r w:rsidR="004B3869">
        <w:rPr>
          <w:rFonts w:ascii="Times New Roman" w:eastAsia="Times New Roman" w:hAnsi="Times New Roman" w:cs="Times New Roman"/>
          <w:bCs/>
        </w:rPr>
        <w:t>tidyverse</w:t>
      </w:r>
      <w:proofErr w:type="spellEnd"/>
      <w:r w:rsidR="004B3869">
        <w:rPr>
          <w:rFonts w:ascii="Times New Roman" w:eastAsia="Times New Roman" w:hAnsi="Times New Roman" w:cs="Times New Roman"/>
          <w:bCs/>
        </w:rPr>
        <w:t xml:space="preserve"> packages emphasize non-standard evaluation (e.g., Wickham, 2019</w:t>
      </w:r>
      <w:r w:rsidR="00665E77">
        <w:rPr>
          <w:rFonts w:ascii="Times New Roman" w:eastAsia="Times New Roman" w:hAnsi="Times New Roman" w:cs="Times New Roman"/>
          <w:bCs/>
        </w:rPr>
        <w:t>b</w:t>
      </w:r>
      <w:r w:rsidR="004B3869">
        <w:rPr>
          <w:rFonts w:ascii="Times New Roman" w:eastAsia="Times New Roman" w:hAnsi="Times New Roman" w:cs="Times New Roman"/>
          <w:bCs/>
        </w:rPr>
        <w:t xml:space="preserve">), which makes it easy to perform simple exploratory analyses (as described in </w:t>
      </w:r>
      <w:proofErr w:type="spellStart"/>
      <w:r w:rsidR="004B3869">
        <w:rPr>
          <w:rFonts w:ascii="Times New Roman" w:eastAsia="Times New Roman" w:hAnsi="Times New Roman" w:cs="Times New Roman"/>
          <w:bCs/>
        </w:rPr>
        <w:t>Grolemund</w:t>
      </w:r>
      <w:proofErr w:type="spellEnd"/>
      <w:r w:rsidR="004B3869">
        <w:rPr>
          <w:rFonts w:ascii="Times New Roman" w:eastAsia="Times New Roman" w:hAnsi="Times New Roman" w:cs="Times New Roman"/>
          <w:bCs/>
        </w:rPr>
        <w:t xml:space="preserve"> </w:t>
      </w:r>
      <w:r w:rsidR="005D6C21">
        <w:rPr>
          <w:rFonts w:ascii="Times New Roman" w:eastAsia="Times New Roman" w:hAnsi="Times New Roman" w:cs="Times New Roman"/>
          <w:bCs/>
        </w:rPr>
        <w:t>and</w:t>
      </w:r>
      <w:r w:rsidR="004B3869">
        <w:rPr>
          <w:rFonts w:ascii="Times New Roman" w:eastAsia="Times New Roman" w:hAnsi="Times New Roman" w:cs="Times New Roman"/>
          <w:bCs/>
        </w:rPr>
        <w:t xml:space="preserve"> Wickham, 2017)</w:t>
      </w:r>
      <w:r w:rsidR="005D6C21">
        <w:rPr>
          <w:rFonts w:ascii="Times New Roman" w:eastAsia="Times New Roman" w:hAnsi="Times New Roman" w:cs="Times New Roman"/>
          <w:bCs/>
        </w:rPr>
        <w:t xml:space="preserve">. For these reasons, </w:t>
      </w:r>
      <w:proofErr w:type="spellStart"/>
      <w:r w:rsidR="005D6C21">
        <w:rPr>
          <w:rFonts w:ascii="Times New Roman" w:eastAsia="Times New Roman" w:hAnsi="Times New Roman" w:cs="Times New Roman"/>
          <w:bCs/>
        </w:rPr>
        <w:t>tidyverse</w:t>
      </w:r>
      <w:proofErr w:type="spellEnd"/>
      <w:r w:rsidR="005D6C21">
        <w:rPr>
          <w:rFonts w:ascii="Times New Roman" w:eastAsia="Times New Roman" w:hAnsi="Times New Roman" w:cs="Times New Roman"/>
          <w:bCs/>
        </w:rPr>
        <w:t xml:space="preserve"> packages and functions (e.g., </w:t>
      </w:r>
      <w:proofErr w:type="spellStart"/>
      <w:r w:rsidR="005D6C21">
        <w:rPr>
          <w:rFonts w:ascii="Times New Roman" w:eastAsia="Times New Roman" w:hAnsi="Times New Roman" w:cs="Times New Roman"/>
          <w:bCs/>
        </w:rPr>
        <w:t>dplyr</w:t>
      </w:r>
      <w:proofErr w:type="spellEnd"/>
      <w:r w:rsidR="005D6C21">
        <w:rPr>
          <w:rFonts w:ascii="Times New Roman" w:eastAsia="Times New Roman" w:hAnsi="Times New Roman" w:cs="Times New Roman"/>
          <w:bCs/>
        </w:rPr>
        <w:t xml:space="preserve">, </w:t>
      </w:r>
      <w:proofErr w:type="spellStart"/>
      <w:r w:rsidR="005D6C21">
        <w:rPr>
          <w:rFonts w:ascii="Times New Roman" w:eastAsia="Times New Roman" w:hAnsi="Times New Roman" w:cs="Times New Roman"/>
          <w:bCs/>
        </w:rPr>
        <w:t>tidyr</w:t>
      </w:r>
      <w:proofErr w:type="spellEnd"/>
      <w:r w:rsidR="005D6C21">
        <w:rPr>
          <w:rFonts w:ascii="Times New Roman" w:eastAsia="Times New Roman" w:hAnsi="Times New Roman" w:cs="Times New Roman"/>
          <w:bCs/>
        </w:rPr>
        <w:t xml:space="preserve">, and ggplot2) are often users’ first introduction to the R language and make up 6 out of the top 10 most downloaded R packages in 2019 (Kopf, 2019). In fact, </w:t>
      </w:r>
      <w:proofErr w:type="spellStart"/>
      <w:r w:rsidR="005D6C21">
        <w:rPr>
          <w:rFonts w:ascii="Times New Roman" w:eastAsia="Times New Roman" w:hAnsi="Times New Roman" w:cs="Times New Roman"/>
          <w:bCs/>
        </w:rPr>
        <w:t>Matloff</w:t>
      </w:r>
      <w:proofErr w:type="spellEnd"/>
      <w:r w:rsidR="005D6C21">
        <w:rPr>
          <w:rFonts w:ascii="Times New Roman" w:eastAsia="Times New Roman" w:hAnsi="Times New Roman" w:cs="Times New Roman"/>
          <w:bCs/>
        </w:rPr>
        <w:t xml:space="preserve"> (2019</w:t>
      </w:r>
      <w:r w:rsidR="009F7228">
        <w:rPr>
          <w:rFonts w:ascii="Times New Roman" w:eastAsia="Times New Roman" w:hAnsi="Times New Roman" w:cs="Times New Roman"/>
          <w:bCs/>
        </w:rPr>
        <w:t>a</w:t>
      </w:r>
      <w:r w:rsidR="005D6C21">
        <w:rPr>
          <w:rFonts w:ascii="Times New Roman" w:eastAsia="Times New Roman" w:hAnsi="Times New Roman" w:cs="Times New Roman"/>
          <w:bCs/>
        </w:rPr>
        <w:t xml:space="preserve">) </w:t>
      </w:r>
      <w:r w:rsidR="000E50B9">
        <w:rPr>
          <w:rFonts w:ascii="Times New Roman" w:eastAsia="Times New Roman" w:hAnsi="Times New Roman" w:cs="Times New Roman"/>
          <w:bCs/>
        </w:rPr>
        <w:t xml:space="preserve">lamented that “R is rapidly devolving into two mutually unintelligible dialects” and </w:t>
      </w:r>
      <w:r w:rsidR="005D6C21">
        <w:rPr>
          <w:rFonts w:ascii="Times New Roman" w:eastAsia="Times New Roman" w:hAnsi="Times New Roman" w:cs="Times New Roman"/>
          <w:bCs/>
        </w:rPr>
        <w:t xml:space="preserve">cited an R user who </w:t>
      </w:r>
      <w:r w:rsidR="000E50B9">
        <w:rPr>
          <w:rFonts w:ascii="Times New Roman" w:eastAsia="Times New Roman" w:hAnsi="Times New Roman" w:cs="Times New Roman"/>
          <w:bCs/>
        </w:rPr>
        <w:t xml:space="preserve">wrote that “one can code in the </w:t>
      </w:r>
      <w:proofErr w:type="spellStart"/>
      <w:r w:rsidR="000E50B9">
        <w:rPr>
          <w:rFonts w:ascii="Times New Roman" w:eastAsia="Times New Roman" w:hAnsi="Times New Roman" w:cs="Times New Roman"/>
          <w:bCs/>
        </w:rPr>
        <w:t>Tidyverse</w:t>
      </w:r>
      <w:proofErr w:type="spellEnd"/>
      <w:r w:rsidR="000E50B9">
        <w:rPr>
          <w:rFonts w:ascii="Times New Roman" w:eastAsia="Times New Roman" w:hAnsi="Times New Roman" w:cs="Times New Roman"/>
          <w:bCs/>
        </w:rPr>
        <w:t xml:space="preserve"> while knowing very little R.”</w:t>
      </w:r>
    </w:p>
    <w:p w14:paraId="2FCA3DBC" w14:textId="455F02BA" w:rsidR="009F7228" w:rsidRPr="00086396" w:rsidRDefault="009F7228"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Unlike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is less a set of packages developed around a programming philosophy and more a single package designed to speed up R computations. Where base R and the </w:t>
      </w:r>
      <w:proofErr w:type="spellStart"/>
      <w:r>
        <w:rPr>
          <w:rFonts w:ascii="Times New Roman" w:eastAsia="Times New Roman" w:hAnsi="Times New Roman" w:cs="Times New Roman"/>
          <w:bCs/>
        </w:rPr>
        <w:lastRenderedPageBreak/>
        <w:t>tidyverse</w:t>
      </w:r>
      <w:proofErr w:type="spellEnd"/>
      <w:r>
        <w:rPr>
          <w:rFonts w:ascii="Times New Roman" w:eastAsia="Times New Roman" w:hAnsi="Times New Roman" w:cs="Times New Roman"/>
          <w:bCs/>
        </w:rPr>
        <w:t xml:space="preserve"> uses copy on modify semantics (so that applying a function to an object does not change the original object),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uses reference semantics and tries to avoid copying objects. Modifying objects in place can lead to drastic improvements in performance, especially with respect to large data sets (e.g., </w:t>
      </w:r>
      <w:proofErr w:type="spellStart"/>
      <w:r>
        <w:rPr>
          <w:rFonts w:ascii="Times New Roman" w:eastAsia="Times New Roman" w:hAnsi="Times New Roman" w:cs="Times New Roman"/>
          <w:bCs/>
        </w:rPr>
        <w:t>Matloff</w:t>
      </w:r>
      <w:proofErr w:type="spellEnd"/>
      <w:r>
        <w:rPr>
          <w:rFonts w:ascii="Times New Roman" w:eastAsia="Times New Roman" w:hAnsi="Times New Roman" w:cs="Times New Roman"/>
          <w:bCs/>
        </w:rPr>
        <w:t xml:space="preserve">, 2019b). However, the additional performance gains come at a cost, as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has a less intuitive syntax than other R systems</w:t>
      </w:r>
      <w:ins w:id="47" w:author="Ben Wiseman" w:date="2019-09-04T14:10:00Z">
        <w:r w:rsidR="001A01BE">
          <w:rPr>
            <w:rFonts w:ascii="Times New Roman" w:eastAsia="Times New Roman" w:hAnsi="Times New Roman" w:cs="Times New Roman"/>
            <w:bCs/>
          </w:rPr>
          <w:t>, and requires a basic understanding of concepts like memory addresses and dee</w:t>
        </w:r>
      </w:ins>
      <w:ins w:id="48" w:author="Ben Wiseman" w:date="2019-09-04T14:11:00Z">
        <w:r w:rsidR="001A01BE">
          <w:rPr>
            <w:rFonts w:ascii="Times New Roman" w:eastAsia="Times New Roman" w:hAnsi="Times New Roman" w:cs="Times New Roman"/>
            <w:bCs/>
          </w:rPr>
          <w:t xml:space="preserve">p </w:t>
        </w:r>
        <w:r w:rsidR="007B24FE">
          <w:rPr>
            <w:rFonts w:ascii="Times New Roman" w:eastAsia="Times New Roman" w:hAnsi="Times New Roman" w:cs="Times New Roman"/>
            <w:bCs/>
          </w:rPr>
          <w:t>vs shallow copies of data</w:t>
        </w:r>
      </w:ins>
      <w:r w:rsidR="00566E23">
        <w:rPr>
          <w:rFonts w:ascii="Times New Roman" w:eastAsia="Times New Roman" w:hAnsi="Times New Roman" w:cs="Times New Roman"/>
          <w:bCs/>
        </w:rPr>
        <w:t>.</w:t>
      </w:r>
    </w:p>
    <w:p w14:paraId="163529F2" w14:textId="50DBFEAD"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sidR="00CC5EC1">
        <w:rPr>
          <w:rFonts w:ascii="Times New Roman" w:eastAsia="Times New Roman" w:hAnsi="Times New Roman" w:cs="Times New Roman"/>
          <w:b/>
        </w:rPr>
        <w:t>Translating Analyses across Frameworks</w:t>
      </w:r>
      <w:r w:rsidRPr="00F720DB">
        <w:rPr>
          <w:rFonts w:ascii="Times New Roman" w:eastAsia="Times New Roman" w:hAnsi="Times New Roman" w:cs="Times New Roman"/>
          <w:b/>
        </w:rPr>
        <w:t xml:space="preserve"> (</w:t>
      </w:r>
      <w:r>
        <w:rPr>
          <w:rFonts w:ascii="Times New Roman" w:eastAsia="Times New Roman" w:hAnsi="Times New Roman" w:cs="Times New Roman"/>
          <w:b/>
        </w:rPr>
        <w:t>20</w:t>
      </w:r>
      <w:r w:rsidR="00CC5EC1">
        <w:rPr>
          <w:rFonts w:ascii="Times New Roman" w:eastAsia="Times New Roman" w:hAnsi="Times New Roman" w:cs="Times New Roman"/>
          <w:b/>
        </w:rPr>
        <w:t xml:space="preserve"> </w:t>
      </w:r>
      <w:r w:rsidRPr="00F720DB">
        <w:rPr>
          <w:rFonts w:ascii="Times New Roman" w:eastAsia="Times New Roman" w:hAnsi="Times New Roman" w:cs="Times New Roman"/>
          <w:b/>
        </w:rPr>
        <w:t>minutes)</w:t>
      </w:r>
    </w:p>
    <w:p w14:paraId="22C615C1" w14:textId="10AF067A" w:rsidR="00932BCF" w:rsidRPr="00932BCF" w:rsidRDefault="00932BCF" w:rsidP="00932BCF">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Once each of the systems are explained, we will present simple data analytic examples and show how to approach the problem in base R,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Special attention will be paid to understanding how code written in one system can easily be broken down to simple elements and reconstructed to work in a different system. For instance, if exploring a small sample of data using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one can often</w:t>
      </w:r>
      <w:r w:rsidR="00665E77">
        <w:rPr>
          <w:rFonts w:ascii="Times New Roman" w:eastAsia="Times New Roman" w:hAnsi="Times New Roman" w:cs="Times New Roman"/>
          <w:bCs/>
        </w:rPr>
        <w:t xml:space="preserve"> quickly</w:t>
      </w:r>
      <w:r>
        <w:rPr>
          <w:rFonts w:ascii="Times New Roman" w:eastAsia="Times New Roman" w:hAnsi="Times New Roman" w:cs="Times New Roman"/>
          <w:bCs/>
        </w:rPr>
        <w:t xml:space="preserve"> rewrite code using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to gain performance benefits. </w:t>
      </w:r>
      <w:r w:rsidR="00665E77">
        <w:rPr>
          <w:rFonts w:ascii="Times New Roman" w:eastAsia="Times New Roman" w:hAnsi="Times New Roman" w:cs="Times New Roman"/>
          <w:bCs/>
        </w:rPr>
        <w:t xml:space="preserve">The </w:t>
      </w:r>
      <w:proofErr w:type="spellStart"/>
      <w:r w:rsidR="00665E77">
        <w:rPr>
          <w:rFonts w:ascii="Times New Roman" w:eastAsia="Times New Roman" w:hAnsi="Times New Roman" w:cs="Times New Roman"/>
          <w:bCs/>
        </w:rPr>
        <w:t>dtplyr</w:t>
      </w:r>
      <w:proofErr w:type="spellEnd"/>
      <w:r w:rsidR="00665E77">
        <w:rPr>
          <w:rFonts w:ascii="Times New Roman" w:eastAsia="Times New Roman" w:hAnsi="Times New Roman" w:cs="Times New Roman"/>
          <w:bCs/>
        </w:rPr>
        <w:t xml:space="preserve"> package (Wickham, 2019a) can translate </w:t>
      </w:r>
      <w:proofErr w:type="spellStart"/>
      <w:r w:rsidR="00665E77">
        <w:rPr>
          <w:rFonts w:ascii="Times New Roman" w:eastAsia="Times New Roman" w:hAnsi="Times New Roman" w:cs="Times New Roman"/>
          <w:bCs/>
        </w:rPr>
        <w:t>dplyr</w:t>
      </w:r>
      <w:proofErr w:type="spellEnd"/>
      <w:r w:rsidR="00665E77">
        <w:rPr>
          <w:rFonts w:ascii="Times New Roman" w:eastAsia="Times New Roman" w:hAnsi="Times New Roman" w:cs="Times New Roman"/>
          <w:bCs/>
        </w:rPr>
        <w:t xml:space="preserve"> code to </w:t>
      </w:r>
      <w:proofErr w:type="spellStart"/>
      <w:proofErr w:type="gramStart"/>
      <w:r w:rsidR="00665E77">
        <w:rPr>
          <w:rFonts w:ascii="Times New Roman" w:eastAsia="Times New Roman" w:hAnsi="Times New Roman" w:cs="Times New Roman"/>
          <w:bCs/>
        </w:rPr>
        <w:t>data.table</w:t>
      </w:r>
      <w:proofErr w:type="spellEnd"/>
      <w:proofErr w:type="gramEnd"/>
      <w:r w:rsidR="00665E77">
        <w:rPr>
          <w:rFonts w:ascii="Times New Roman" w:eastAsia="Times New Roman" w:hAnsi="Times New Roman" w:cs="Times New Roman"/>
          <w:bCs/>
        </w:rPr>
        <w:t xml:space="preserve"> syntax, but this translation is often slow and inexact. Understanding how </w:t>
      </w:r>
      <w:proofErr w:type="spellStart"/>
      <w:proofErr w:type="gramStart"/>
      <w:r w:rsidR="00665E77">
        <w:rPr>
          <w:rFonts w:ascii="Times New Roman" w:eastAsia="Times New Roman" w:hAnsi="Times New Roman" w:cs="Times New Roman"/>
          <w:bCs/>
        </w:rPr>
        <w:t>data.table</w:t>
      </w:r>
      <w:proofErr w:type="spellEnd"/>
      <w:proofErr w:type="gramEnd"/>
      <w:r w:rsidR="00665E77">
        <w:rPr>
          <w:rFonts w:ascii="Times New Roman" w:eastAsia="Times New Roman" w:hAnsi="Times New Roman" w:cs="Times New Roman"/>
          <w:bCs/>
        </w:rPr>
        <w:t xml:space="preserve"> syntax works can ease the transition from the </w:t>
      </w:r>
      <w:proofErr w:type="spellStart"/>
      <w:r w:rsidR="00665E77">
        <w:rPr>
          <w:rFonts w:ascii="Times New Roman" w:eastAsia="Times New Roman" w:hAnsi="Times New Roman" w:cs="Times New Roman"/>
          <w:bCs/>
        </w:rPr>
        <w:t>tidyverse</w:t>
      </w:r>
      <w:proofErr w:type="spellEnd"/>
      <w:r w:rsidR="00665E77">
        <w:rPr>
          <w:rFonts w:ascii="Times New Roman" w:eastAsia="Times New Roman" w:hAnsi="Times New Roman" w:cs="Times New Roman"/>
          <w:bCs/>
        </w:rPr>
        <w:t xml:space="preserve"> to </w:t>
      </w:r>
      <w:proofErr w:type="spellStart"/>
      <w:r w:rsidR="00665E77">
        <w:rPr>
          <w:rFonts w:ascii="Times New Roman" w:eastAsia="Times New Roman" w:hAnsi="Times New Roman" w:cs="Times New Roman"/>
          <w:bCs/>
        </w:rPr>
        <w:t>data.table</w:t>
      </w:r>
      <w:proofErr w:type="spellEnd"/>
      <w:r w:rsidR="00665E77">
        <w:rPr>
          <w:rFonts w:ascii="Times New Roman" w:eastAsia="Times New Roman" w:hAnsi="Times New Roman" w:cs="Times New Roman"/>
          <w:bCs/>
        </w:rPr>
        <w:t xml:space="preserve"> </w:t>
      </w:r>
      <w:r w:rsidR="005C471D">
        <w:rPr>
          <w:rFonts w:ascii="Times New Roman" w:eastAsia="Times New Roman" w:hAnsi="Times New Roman" w:cs="Times New Roman"/>
          <w:bCs/>
        </w:rPr>
        <w:t>and</w:t>
      </w:r>
      <w:r w:rsidR="00665E77">
        <w:rPr>
          <w:rFonts w:ascii="Times New Roman" w:eastAsia="Times New Roman" w:hAnsi="Times New Roman" w:cs="Times New Roman"/>
          <w:bCs/>
        </w:rPr>
        <w:t xml:space="preserve"> ensure that </w:t>
      </w:r>
      <w:proofErr w:type="spellStart"/>
      <w:r w:rsidR="00665E77">
        <w:rPr>
          <w:rFonts w:ascii="Times New Roman" w:eastAsia="Times New Roman" w:hAnsi="Times New Roman" w:cs="Times New Roman"/>
          <w:bCs/>
        </w:rPr>
        <w:t>data.table</w:t>
      </w:r>
      <w:proofErr w:type="spellEnd"/>
      <w:r w:rsidR="00665E77">
        <w:rPr>
          <w:rFonts w:ascii="Times New Roman" w:eastAsia="Times New Roman" w:hAnsi="Times New Roman" w:cs="Times New Roman"/>
          <w:bCs/>
        </w:rPr>
        <w:t xml:space="preserve"> code performs the same analysis and finds the same result.</w:t>
      </w:r>
    </w:p>
    <w:p w14:paraId="4A955841" w14:textId="12F9C3A8"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 xml:space="preserve">#3: </w:t>
      </w:r>
      <w:r w:rsidR="00CC5EC1">
        <w:rPr>
          <w:rFonts w:ascii="Times New Roman" w:eastAsia="Times New Roman" w:hAnsi="Times New Roman" w:cs="Times New Roman"/>
          <w:b/>
        </w:rPr>
        <w:t xml:space="preserve">Performance Tradeoffs when Analyzing Big Data </w:t>
      </w:r>
      <w:r w:rsidRPr="00F720DB">
        <w:rPr>
          <w:rFonts w:ascii="Times New Roman" w:eastAsia="Times New Roman" w:hAnsi="Times New Roman" w:cs="Times New Roman"/>
          <w:b/>
        </w:rPr>
        <w:t>(</w:t>
      </w:r>
      <w:r w:rsidR="00CC5EC1">
        <w:rPr>
          <w:rFonts w:ascii="Times New Roman" w:eastAsia="Times New Roman" w:hAnsi="Times New Roman" w:cs="Times New Roman"/>
          <w:b/>
        </w:rPr>
        <w:t xml:space="preserve">15-20 </w:t>
      </w:r>
      <w:bookmarkStart w:id="49" w:name="_GoBack"/>
      <w:r w:rsidRPr="00F720DB">
        <w:rPr>
          <w:rFonts w:ascii="Times New Roman" w:eastAsia="Times New Roman" w:hAnsi="Times New Roman" w:cs="Times New Roman"/>
          <w:b/>
        </w:rPr>
        <w:t>minutes)</w:t>
      </w:r>
    </w:p>
    <w:p w14:paraId="12D3D0E9" w14:textId="70964068" w:rsidR="006744C9" w:rsidRPr="00031A0C" w:rsidRDefault="006744C9" w:rsidP="006744C9">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sidR="00031A0C">
        <w:rPr>
          <w:rFonts w:ascii="Times New Roman" w:eastAsia="Times New Roman" w:hAnsi="Times New Roman" w:cs="Times New Roman"/>
          <w:bCs/>
        </w:rPr>
        <w:t>All three systems have a majority of functions written in C or C++. However, the implementation details of each system can result in performance impacts (</w:t>
      </w:r>
      <w:r w:rsidR="005C471D">
        <w:rPr>
          <w:rFonts w:ascii="Times New Roman" w:eastAsia="Times New Roman" w:hAnsi="Times New Roman" w:cs="Times New Roman"/>
          <w:bCs/>
        </w:rPr>
        <w:t>i.e</w:t>
      </w:r>
      <w:r w:rsidR="00031A0C">
        <w:rPr>
          <w:rFonts w:ascii="Times New Roman" w:eastAsia="Times New Roman" w:hAnsi="Times New Roman" w:cs="Times New Roman"/>
          <w:bCs/>
        </w:rPr>
        <w:t xml:space="preserve">., slow code). These impacts are magnified when analyzing tens or hundreds of millions of records, as is the typical case when pulling data from the internet. As unstructured online text data provides important insight into job attributes in different organizations, regions, or countries (including employee engagement, compensation, management issues, etc.), efficiently parsing </w:t>
      </w:r>
      <w:r w:rsidR="005C471D">
        <w:rPr>
          <w:rFonts w:ascii="Times New Roman" w:eastAsia="Times New Roman" w:hAnsi="Times New Roman" w:cs="Times New Roman"/>
          <w:bCs/>
        </w:rPr>
        <w:t xml:space="preserve">and analyzing </w:t>
      </w:r>
      <w:r w:rsidR="00031A0C">
        <w:rPr>
          <w:rFonts w:ascii="Times New Roman" w:eastAsia="Times New Roman" w:hAnsi="Times New Roman" w:cs="Times New Roman"/>
          <w:bCs/>
        </w:rPr>
        <w:t xml:space="preserve">this data is crucial </w:t>
      </w:r>
      <w:r w:rsidR="005C471D">
        <w:rPr>
          <w:rFonts w:ascii="Times New Roman" w:eastAsia="Times New Roman" w:hAnsi="Times New Roman" w:cs="Times New Roman"/>
          <w:bCs/>
        </w:rPr>
        <w:t xml:space="preserve">for testing out a variety of hypotheses and coming up with principled conclusions. During this section, we will provide real-world examples to show </w:t>
      </w:r>
      <w:bookmarkEnd w:id="49"/>
      <w:r w:rsidR="005C471D">
        <w:rPr>
          <w:rFonts w:ascii="Times New Roman" w:eastAsia="Times New Roman" w:hAnsi="Times New Roman" w:cs="Times New Roman"/>
          <w:bCs/>
        </w:rPr>
        <w:lastRenderedPageBreak/>
        <w:t>how each system performs under a variety of conditions and the cost-benefit tradeoffs with performance when analyzing data for a particular research problem.</w:t>
      </w:r>
    </w:p>
    <w:p w14:paraId="1A5B99BF" w14:textId="0E638170"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1A696C46" w14:textId="20ECD1B0" w:rsidR="0048365F" w:rsidRPr="0048365F" w:rsidRDefault="0048365F" w:rsidP="0048365F">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Finally, the presenters will answer audience questions and help with technical problems encountered during previous sessions. The presenters will also provide materials for self-study and exploration. Participants should leave feeling confident about how to approach a given data analysis question in R and comfortable parsing code and analyses that others have written in any of the </w:t>
      </w:r>
      <w:r w:rsidR="002E60AE">
        <w:rPr>
          <w:rFonts w:ascii="Times New Roman" w:eastAsia="Times New Roman" w:hAnsi="Times New Roman" w:cs="Times New Roman"/>
          <w:bCs/>
        </w:rPr>
        <w:t>commonly used</w:t>
      </w:r>
      <w:r>
        <w:rPr>
          <w:rFonts w:ascii="Times New Roman" w:eastAsia="Times New Roman" w:hAnsi="Times New Roman" w:cs="Times New Roman"/>
          <w:bCs/>
        </w:rPr>
        <w:t xml:space="preserve"> systems.</w:t>
      </w:r>
    </w:p>
    <w:p w14:paraId="2B17C7AA" w14:textId="77777777" w:rsidR="003076F1" w:rsidRDefault="003076F1" w:rsidP="003076F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2F43A35F" w14:textId="7F55CDDA" w:rsidR="003076F1" w:rsidRDefault="003076F1" w:rsidP="003076F1">
      <w:pPr>
        <w:spacing w:after="120" w:line="480" w:lineRule="auto"/>
        <w:rPr>
          <w:rFonts w:ascii="Times New Roman" w:eastAsia="Times New Roman" w:hAnsi="Times New Roman" w:cs="Times New Roman"/>
        </w:rPr>
      </w:pPr>
      <w:r>
        <w:rPr>
          <w:rFonts w:ascii="Times New Roman" w:eastAsia="Times New Roman" w:hAnsi="Times New Roman" w:cs="Times New Roman"/>
        </w:rPr>
        <w:t>By the end of this workshop, you will be able to:</w:t>
      </w:r>
    </w:p>
    <w:p w14:paraId="05170BC7" w14:textId="5A24523F" w:rsidR="003076F1" w:rsidRDefault="003076F1"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read in data, clean data, and perform basic descriptive statistics with each of the commonly used R frameworks, including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w:t>
      </w:r>
    </w:p>
    <w:p w14:paraId="50EE0653" w14:textId="6FB55866" w:rsidR="003076F1" w:rsidRDefault="0080570A"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Know enough to be able to ask for help about a particular problem on online R forums and b</w:t>
      </w:r>
      <w:r w:rsidR="003076F1">
        <w:rPr>
          <w:rFonts w:ascii="Times New Roman" w:eastAsia="Times New Roman" w:hAnsi="Times New Roman" w:cs="Times New Roman"/>
        </w:rPr>
        <w:t>e able to translate code from one system to another system</w:t>
      </w:r>
      <w:r>
        <w:rPr>
          <w:rFonts w:ascii="Times New Roman" w:eastAsia="Times New Roman" w:hAnsi="Times New Roman" w:cs="Times New Roman"/>
        </w:rPr>
        <w:t>.</w:t>
      </w:r>
    </w:p>
    <w:p w14:paraId="23C6EC3A" w14:textId="1B0D33C6" w:rsidR="0080570A" w:rsidRPr="003076F1" w:rsidRDefault="0080570A"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Comprehend the benefits and tradeoffs of each system when analyzing large datasets and determine whether a given R system is appropriate given a particular research problem.</w:t>
      </w:r>
    </w:p>
    <w:p w14:paraId="7EFAFE10" w14:textId="03100E23" w:rsidR="00AE01A7" w:rsidRPr="00C06CE8" w:rsidRDefault="00AE01A7" w:rsidP="00C06CE8">
      <w:pPr>
        <w:pStyle w:val="ListParagraph"/>
        <w:numPr>
          <w:ilvl w:val="0"/>
          <w:numId w:val="2"/>
        </w:numPr>
        <w:spacing w:after="120" w:line="480" w:lineRule="auto"/>
        <w:rPr>
          <w:rFonts w:ascii="Times New Roman" w:eastAsia="Times New Roman" w:hAnsi="Times New Roman" w:cs="Times New Roman"/>
        </w:rPr>
      </w:pPr>
      <w:r>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12"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5E4AFCAB"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w:t>
      </w:r>
      <w:r w:rsidR="00E401CA">
        <w:rPr>
          <w:rFonts w:ascii="Times New Roman" w:hAnsi="Times New Roman" w:cs="Times New Roman"/>
        </w:rPr>
        <w:t>articles</w:t>
      </w:r>
      <w:r w:rsidRPr="004E2A12">
        <w:rPr>
          <w:rFonts w:ascii="Times New Roman" w:hAnsi="Times New Roman" w:cs="Times New Roman"/>
        </w:rPr>
        <w:t xml:space="preserve">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r w:rsidRPr="00A502F8">
        <w:rPr>
          <w:rFonts w:ascii="Times New Roman" w:hAnsi="Times New Roman" w:cs="Times New Roman"/>
          <w:i/>
        </w:rPr>
        <w:t>Psychometrika</w:t>
      </w:r>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506A9049"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Steven Nydick is a Data Scientist Developer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06E3EC2"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Data Science </w:t>
      </w:r>
      <w:r w:rsidR="00956168">
        <w:rPr>
          <w:rFonts w:ascii="Times New Roman" w:hAnsi="Times New Roman" w:cs="Times New Roman"/>
        </w:rPr>
        <w:t>D</w:t>
      </w:r>
      <w:r w:rsidRPr="00956168">
        <w:rPr>
          <w:rFonts w:ascii="Times New Roman" w:hAnsi="Times New Roman" w:cs="Times New Roman"/>
        </w:rPr>
        <w:t xml:space="preserve">eveloper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1DC47535" w14:textId="2C112640" w:rsidR="005160BC" w:rsidRDefault="005160BC"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3" w:history="1">
        <w:r w:rsidRPr="00233938">
          <w:rPr>
            <w:rStyle w:val="Hyperlink"/>
            <w:rFonts w:ascii="Times New Roman" w:eastAsia="Times New Roman" w:hAnsi="Times New Roman" w:cs="Times New Roman"/>
          </w:rPr>
          <w:t>https://spectrum.ieee.org/at-work/innovation/the-2018-top-programming-languages</w:t>
        </w:r>
      </w:hyperlink>
    </w:p>
    <w:p w14:paraId="29C177BC" w14:textId="3F89B9E3" w:rsidR="00CC6FD3" w:rsidRDefault="00CC6FD3" w:rsidP="00CC6FD3">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(2019).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1.12.2.</w:t>
      </w:r>
    </w:p>
    <w:p w14:paraId="3E3B7B9F" w14:textId="1995FAC1" w:rsidR="001355CE" w:rsidRDefault="001355CE"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Fellows, I. (2012). </w:t>
      </w:r>
      <w:proofErr w:type="spellStart"/>
      <w:r>
        <w:rPr>
          <w:rFonts w:ascii="Times New Roman" w:eastAsia="Times New Roman" w:hAnsi="Times New Roman" w:cs="Times New Roman"/>
        </w:rPr>
        <w:t>Deducer</w:t>
      </w:r>
      <w:proofErr w:type="spellEnd"/>
      <w:r>
        <w:rPr>
          <w:rFonts w:ascii="Times New Roman" w:eastAsia="Times New Roman" w:hAnsi="Times New Roman" w:cs="Times New Roman"/>
        </w:rPr>
        <w:t xml:space="preserve">: A data analysis GUI for R. </w:t>
      </w:r>
      <w:r>
        <w:rPr>
          <w:rFonts w:ascii="Times New Roman" w:eastAsia="Times New Roman" w:hAnsi="Times New Roman" w:cs="Times New Roman"/>
          <w:i/>
          <w:iCs/>
        </w:rPr>
        <w:t>Journal of Statistical Software</w:t>
      </w:r>
      <w:r>
        <w:rPr>
          <w:rFonts w:ascii="Times New Roman" w:eastAsia="Times New Roman" w:hAnsi="Times New Roman" w:cs="Times New Roman"/>
        </w:rPr>
        <w:t xml:space="preserve">, </w:t>
      </w:r>
      <w:r>
        <w:rPr>
          <w:rFonts w:ascii="Times New Roman" w:eastAsia="Times New Roman" w:hAnsi="Times New Roman" w:cs="Times New Roman"/>
          <w:i/>
          <w:iCs/>
        </w:rPr>
        <w:t>49</w:t>
      </w:r>
      <w:r>
        <w:rPr>
          <w:rFonts w:ascii="Times New Roman" w:eastAsia="Times New Roman" w:hAnsi="Times New Roman" w:cs="Times New Roman"/>
        </w:rPr>
        <w:t xml:space="preserve">, 1-15. Retrieved August 29, 2019, from </w:t>
      </w:r>
      <w:hyperlink r:id="rId14" w:history="1">
        <w:r w:rsidRPr="00342A7D">
          <w:rPr>
            <w:rStyle w:val="Hyperlink"/>
            <w:rFonts w:ascii="Times New Roman" w:eastAsia="Times New Roman" w:hAnsi="Times New Roman" w:cs="Times New Roman"/>
          </w:rPr>
          <w:t>http://www.jstatsoft.org/v498/i08</w:t>
        </w:r>
      </w:hyperlink>
      <w:r>
        <w:rPr>
          <w:rFonts w:ascii="Times New Roman" w:eastAsia="Times New Roman" w:hAnsi="Times New Roman" w:cs="Times New Roman"/>
        </w:rPr>
        <w:t>.</w:t>
      </w:r>
    </w:p>
    <w:p w14:paraId="74869602" w14:textId="5C9A252F" w:rsidR="001355CE" w:rsidRPr="001355CE" w:rsidRDefault="001355CE"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Fox, J., &amp; </w:t>
      </w:r>
      <w:proofErr w:type="spellStart"/>
      <w:r>
        <w:rPr>
          <w:rFonts w:ascii="Times New Roman" w:eastAsia="Times New Roman" w:hAnsi="Times New Roman" w:cs="Times New Roman"/>
        </w:rPr>
        <w:t>Bouchet-Valat</w:t>
      </w:r>
      <w:proofErr w:type="spellEnd"/>
      <w:r>
        <w:rPr>
          <w:rFonts w:ascii="Times New Roman" w:eastAsia="Times New Roman" w:hAnsi="Times New Roman" w:cs="Times New Roman"/>
        </w:rPr>
        <w:t xml:space="preserve">, M. (2019). </w:t>
      </w:r>
      <w:proofErr w:type="spellStart"/>
      <w:r>
        <w:rPr>
          <w:rFonts w:ascii="Times New Roman" w:eastAsia="Times New Roman" w:hAnsi="Times New Roman" w:cs="Times New Roman"/>
        </w:rPr>
        <w:t>Rcmdr</w:t>
      </w:r>
      <w:proofErr w:type="spellEnd"/>
      <w:r>
        <w:rPr>
          <w:rFonts w:ascii="Times New Roman" w:eastAsia="Times New Roman" w:hAnsi="Times New Roman" w:cs="Times New Roman"/>
        </w:rPr>
        <w:t>: R commander. R package version 2.5-3.</w:t>
      </w:r>
    </w:p>
    <w:p w14:paraId="2DB30AFA" w14:textId="57411606" w:rsidR="004B3869" w:rsidRDefault="004B3869" w:rsidP="005160BC">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Grolemund</w:t>
      </w:r>
      <w:proofErr w:type="spellEnd"/>
      <w:r>
        <w:rPr>
          <w:rFonts w:ascii="Times New Roman" w:eastAsia="Times New Roman" w:hAnsi="Times New Roman" w:cs="Times New Roman"/>
        </w:rPr>
        <w:t xml:space="preserve">, G., &amp; Wickham, H. (2017). </w:t>
      </w:r>
      <w:r w:rsidRPr="004B3869">
        <w:rPr>
          <w:rFonts w:ascii="Times New Roman" w:eastAsia="Times New Roman" w:hAnsi="Times New Roman" w:cs="Times New Roman"/>
          <w:i/>
          <w:iCs/>
        </w:rPr>
        <w:t>R for Data Science: Import, Tidy, Visualize, and Model Data</w:t>
      </w:r>
      <w:r>
        <w:rPr>
          <w:rFonts w:ascii="Times New Roman" w:eastAsia="Times New Roman" w:hAnsi="Times New Roman" w:cs="Times New Roman"/>
        </w:rPr>
        <w:t xml:space="preserve">. Sebastopol, CA: </w:t>
      </w:r>
      <w:r w:rsidR="005D6C21">
        <w:rPr>
          <w:rFonts w:ascii="Times New Roman" w:eastAsia="Times New Roman" w:hAnsi="Times New Roman" w:cs="Times New Roman"/>
        </w:rPr>
        <w:t>O’Reilly Media, Inc.</w:t>
      </w:r>
    </w:p>
    <w:p w14:paraId="59A57D2B" w14:textId="3D06ED69" w:rsidR="006C635D" w:rsidRDefault="006C635D" w:rsidP="006C635D">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sidRPr="00622828">
        <w:rPr>
          <w:rFonts w:ascii="Times New Roman" w:eastAsia="Times New Roman" w:hAnsi="Times New Roman" w:cs="Times New Roman"/>
        </w:rPr>
        <w:t>http://CRAN.R-project.org/doc/FAQ/R-FAQ.html</w:t>
      </w:r>
    </w:p>
    <w:p w14:paraId="35DB5E6E" w14:textId="677048CB" w:rsidR="005D6C21" w:rsidRPr="005D6C21" w:rsidRDefault="005D6C21" w:rsidP="005D6C21">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Kopf, D. (2019). The 10 most downloaded R packages in 2019. Retrieved from </w:t>
      </w:r>
      <w:hyperlink r:id="rId15" w:history="1">
        <w:r w:rsidRPr="005D6C21">
          <w:rPr>
            <w:rFonts w:ascii="Times New Roman" w:eastAsia="Times New Roman" w:hAnsi="Times New Roman" w:cs="Times New Roman"/>
          </w:rPr>
          <w:t>https://www.theatlas.com/charts/NQ9tEMM58</w:t>
        </w:r>
      </w:hyperlink>
    </w:p>
    <w:p w14:paraId="121C0A4D" w14:textId="47BFED86" w:rsidR="009F7228" w:rsidRPr="009F7228" w:rsidRDefault="009F7228" w:rsidP="009F72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Matloff</w:t>
      </w:r>
      <w:proofErr w:type="spellEnd"/>
      <w:r>
        <w:rPr>
          <w:rFonts w:ascii="Times New Roman" w:eastAsia="Times New Roman" w:hAnsi="Times New Roman" w:cs="Times New Roman"/>
        </w:rPr>
        <w:t xml:space="preserve">, N. (2019a). R vs. Python for Data Science. Retrieved from </w:t>
      </w:r>
      <w:hyperlink r:id="rId16" w:history="1">
        <w:r w:rsidRPr="009F7228">
          <w:rPr>
            <w:rFonts w:ascii="Times New Roman" w:eastAsia="Times New Roman" w:hAnsi="Times New Roman" w:cs="Times New Roman"/>
          </w:rPr>
          <w:t>https://github.com/matloff/R-vs.-Python-for-Data-Science</w:t>
        </w:r>
      </w:hyperlink>
    </w:p>
    <w:p w14:paraId="35687BBB" w14:textId="0193E2BF" w:rsidR="009F7228" w:rsidRPr="009F7228" w:rsidRDefault="009F7228" w:rsidP="009F72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Matloff</w:t>
      </w:r>
      <w:proofErr w:type="spellEnd"/>
      <w:r>
        <w:rPr>
          <w:rFonts w:ascii="Times New Roman" w:eastAsia="Times New Roman" w:hAnsi="Times New Roman" w:cs="Times New Roman"/>
        </w:rPr>
        <w:t xml:space="preserve">, N. (2019b). </w:t>
      </w:r>
      <w:proofErr w:type="spellStart"/>
      <w:r>
        <w:rPr>
          <w:rFonts w:ascii="Times New Roman" w:eastAsia="Times New Roman" w:hAnsi="Times New Roman" w:cs="Times New Roman"/>
        </w:rPr>
        <w:t>TidyverseSkeptic</w:t>
      </w:r>
      <w:proofErr w:type="spellEnd"/>
      <w:r>
        <w:rPr>
          <w:rFonts w:ascii="Times New Roman" w:eastAsia="Times New Roman" w:hAnsi="Times New Roman" w:cs="Times New Roman"/>
        </w:rPr>
        <w:t xml:space="preserve">. Retrieved from </w:t>
      </w:r>
      <w:hyperlink r:id="rId17" w:history="1">
        <w:r w:rsidRPr="009F7228">
          <w:rPr>
            <w:rFonts w:ascii="Times New Roman" w:eastAsia="Times New Roman" w:hAnsi="Times New Roman" w:cs="Times New Roman"/>
          </w:rPr>
          <w:t>https://github.com/matloff/TidyverseSkeptic</w:t>
        </w:r>
      </w:hyperlink>
    </w:p>
    <w:p w14:paraId="47AA8007" w14:textId="2908105D" w:rsidR="005160BC" w:rsidRPr="005160BC" w:rsidRDefault="00336DA3"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O’Grady, S. (2019). The </w:t>
      </w:r>
      <w:proofErr w:type="spellStart"/>
      <w:r>
        <w:rPr>
          <w:rFonts w:ascii="Times New Roman" w:eastAsia="Times New Roman" w:hAnsi="Times New Roman" w:cs="Times New Roman"/>
        </w:rPr>
        <w:t>RedMonk</w:t>
      </w:r>
      <w:proofErr w:type="spellEnd"/>
      <w:r>
        <w:rPr>
          <w:rFonts w:ascii="Times New Roman" w:eastAsia="Times New Roman" w:hAnsi="Times New Roman" w:cs="Times New Roman"/>
        </w:rPr>
        <w:t xml:space="preserve"> programming language rankings: June 2019. Retrieved August 29, 201</w:t>
      </w:r>
      <w:r w:rsidR="005160BC">
        <w:rPr>
          <w:rFonts w:ascii="Times New Roman" w:eastAsia="Times New Roman" w:hAnsi="Times New Roman" w:cs="Times New Roman"/>
        </w:rPr>
        <w:t xml:space="preserve">9, from </w:t>
      </w:r>
      <w:hyperlink r:id="rId18" w:history="1">
        <w:r w:rsidR="005160BC" w:rsidRPr="005160BC">
          <w:rPr>
            <w:rFonts w:ascii="Times New Roman" w:eastAsia="Times New Roman" w:hAnsi="Times New Roman" w:cs="Times New Roman"/>
          </w:rPr>
          <w:t>https://redmonk.com/sogrady/2019/07/18/language-rankings-6-19/</w:t>
        </w:r>
      </w:hyperlink>
    </w:p>
    <w:p w14:paraId="486949A2" w14:textId="3BE00CBB" w:rsidR="006C635D" w:rsidRPr="006C635D" w:rsidRDefault="006C635D" w:rsidP="006C635D">
      <w:pPr>
        <w:spacing w:after="0" w:line="480" w:lineRule="auto"/>
        <w:ind w:left="720" w:hanging="720"/>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3C3D79AD" w14:textId="1DFE860C" w:rsidR="00572DC0" w:rsidRDefault="00572DC0" w:rsidP="00336DA3">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(n.d.). R packages for data science. Retrieved from tidyverse.org.</w:t>
      </w:r>
    </w:p>
    <w:p w14:paraId="15860F93" w14:textId="08CA4955" w:rsidR="001B7057" w:rsidRDefault="00CC6FD3" w:rsidP="00336DA3">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Wickham, H. (2017).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Easily install and load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R package version 1.2.1.</w:t>
      </w:r>
    </w:p>
    <w:p w14:paraId="46CE7A3C" w14:textId="21B289BB" w:rsidR="00665E77" w:rsidRDefault="00665E77" w:rsidP="004B3869">
      <w:pPr>
        <w:rPr>
          <w:rFonts w:ascii="Times New Roman" w:eastAsia="Times New Roman" w:hAnsi="Times New Roman" w:cs="Times New Roman"/>
        </w:rPr>
      </w:pPr>
      <w:r>
        <w:rPr>
          <w:rFonts w:ascii="Times New Roman" w:eastAsia="Times New Roman" w:hAnsi="Times New Roman" w:cs="Times New Roman"/>
        </w:rPr>
        <w:t xml:space="preserve">Wickham, H. (2019a). </w:t>
      </w:r>
      <w:proofErr w:type="spellStart"/>
      <w:r>
        <w:rPr>
          <w:rFonts w:ascii="Times New Roman" w:eastAsia="Times New Roman" w:hAnsi="Times New Roman" w:cs="Times New Roman"/>
        </w:rPr>
        <w:t>dtplyr</w:t>
      </w:r>
      <w:proofErr w:type="spellEnd"/>
      <w:r>
        <w:rPr>
          <w:rFonts w:ascii="Times New Roman" w:eastAsia="Times New Roman" w:hAnsi="Times New Roman" w:cs="Times New Roman"/>
        </w:rPr>
        <w:t>: Data table back-end for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R package version 0.0.3.</w:t>
      </w:r>
    </w:p>
    <w:p w14:paraId="2412FFE2" w14:textId="77777777" w:rsidR="000F2052" w:rsidRPr="000F2052" w:rsidRDefault="004B3869" w:rsidP="000F2052">
      <w:pPr>
        <w:rPr>
          <w:rFonts w:ascii="Times New Roman" w:eastAsia="Times New Roman" w:hAnsi="Times New Roman" w:cs="Times New Roman"/>
        </w:rPr>
      </w:pPr>
      <w:r w:rsidRPr="000F2052">
        <w:rPr>
          <w:rFonts w:ascii="Times New Roman" w:eastAsia="Times New Roman" w:hAnsi="Times New Roman" w:cs="Times New Roman"/>
        </w:rPr>
        <w:t>Wickham, H. (2019</w:t>
      </w:r>
      <w:r w:rsidR="00665E77" w:rsidRPr="000F2052">
        <w:rPr>
          <w:rFonts w:ascii="Times New Roman" w:eastAsia="Times New Roman" w:hAnsi="Times New Roman" w:cs="Times New Roman"/>
        </w:rPr>
        <w:t>b</w:t>
      </w:r>
      <w:r w:rsidRPr="000F2052">
        <w:rPr>
          <w:rFonts w:ascii="Times New Roman" w:eastAsia="Times New Roman" w:hAnsi="Times New Roman" w:cs="Times New Roman"/>
        </w:rPr>
        <w:t xml:space="preserve">). Programming with </w:t>
      </w:r>
      <w:proofErr w:type="spellStart"/>
      <w:r w:rsidRPr="000F2052">
        <w:rPr>
          <w:rFonts w:ascii="Times New Roman" w:eastAsia="Times New Roman" w:hAnsi="Times New Roman" w:cs="Times New Roman"/>
        </w:rPr>
        <w:t>dplyr</w:t>
      </w:r>
      <w:proofErr w:type="spellEnd"/>
      <w:r w:rsidRPr="000F2052">
        <w:rPr>
          <w:rFonts w:ascii="Times New Roman" w:eastAsia="Times New Roman" w:hAnsi="Times New Roman" w:cs="Times New Roman"/>
        </w:rPr>
        <w:t xml:space="preserve">. Retrieved from </w:t>
      </w:r>
    </w:p>
    <w:p w14:paraId="67BD5487" w14:textId="2BA31929" w:rsidR="004B3869" w:rsidRPr="000F2052" w:rsidRDefault="007B24FE" w:rsidP="000F2052">
      <w:pPr>
        <w:ind w:firstLine="720"/>
        <w:rPr>
          <w:rFonts w:ascii="Times New Roman" w:eastAsia="Times New Roman" w:hAnsi="Times New Roman" w:cs="Times New Roman"/>
        </w:rPr>
      </w:pPr>
      <w:hyperlink r:id="rId19" w:history="1">
        <w:r w:rsidR="000F2052" w:rsidRPr="000F2052">
          <w:rPr>
            <w:rStyle w:val="Hyperlink"/>
            <w:rFonts w:ascii="Times New Roman" w:eastAsia="Times New Roman" w:hAnsi="Times New Roman" w:cs="Times New Roman"/>
          </w:rPr>
          <w:t>https://dplyr.tidyverse.org/articles/programming.html</w:t>
        </w:r>
      </w:hyperlink>
    </w:p>
    <w:p w14:paraId="536BEBB0" w14:textId="50165A6B" w:rsidR="004B3869" w:rsidRPr="0074524A" w:rsidRDefault="004B3869" w:rsidP="00336DA3">
      <w:pPr>
        <w:spacing w:after="0" w:line="480" w:lineRule="auto"/>
        <w:ind w:left="720" w:hanging="720"/>
        <w:rPr>
          <w:rFonts w:ascii="Times New Roman" w:eastAsia="Times New Roman" w:hAnsi="Times New Roman" w:cs="Times New Roman"/>
        </w:rPr>
      </w:pPr>
    </w:p>
    <w:p w14:paraId="2D6F716A" w14:textId="4DCEBC05" w:rsidR="001B7057" w:rsidRPr="006C635D" w:rsidRDefault="002E4FB9" w:rsidP="006C635D">
      <w:pPr>
        <w:jc w:val="center"/>
        <w:rPr>
          <w:rFonts w:ascii="Times New Roman" w:eastAsia="Times New Roman" w:hAnsi="Times New Roman" w:cs="Times New Roman"/>
          <w:b/>
        </w:rPr>
      </w:pPr>
      <w:r>
        <w:rPr>
          <w:rFonts w:ascii="Times New Roman" w:eastAsia="Times New Roman" w:hAnsi="Times New Roman" w:cs="Times New Roman"/>
          <w:b/>
        </w:rPr>
        <w:br w:type="page"/>
      </w:r>
      <w:r w:rsidR="005F6C17">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20"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 xml:space="preserve">Doctorate in Quantitative Psychology and Psychometrics, University of Minnesota, </w:t>
      </w:r>
      <w:proofErr w:type="gramStart"/>
      <w:r>
        <w:t>October,</w:t>
      </w:r>
      <w:proofErr w:type="gramEnd"/>
      <w:r>
        <w:t xml:space="preserve">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59210738" w14:textId="5773A216" w:rsidR="00500C4A" w:rsidRDefault="00500C4A" w:rsidP="00EF1AF0">
      <w:pPr>
        <w:spacing w:after="0" w:line="240" w:lineRule="auto"/>
      </w:pPr>
      <w:r>
        <w:t>Director, Talent Analytics and Data Systems, Korn Ferry, 2017 – Present.</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lastRenderedPageBreak/>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7B24FE" w:rsidP="00EF1AF0">
      <w:pPr>
        <w:widowControl w:val="0"/>
        <w:autoSpaceDE w:val="0"/>
        <w:autoSpaceDN w:val="0"/>
        <w:adjustRightInd w:val="0"/>
        <w:spacing w:after="0" w:line="240" w:lineRule="auto"/>
        <w:ind w:firstLine="720"/>
      </w:pPr>
      <w:hyperlink r:id="rId21"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5F654F83" w14:textId="77777777" w:rsidR="00C6262F" w:rsidRDefault="00C6262F" w:rsidP="00EF1AF0">
      <w:pPr>
        <w:spacing w:after="0" w:line="240" w:lineRule="auto"/>
      </w:pPr>
      <w:r>
        <w:t xml:space="preserve">Jones, J. A., Nydick, S. W., &amp; Wiseman, B. (2019, April). </w:t>
      </w:r>
      <w:r>
        <w:rPr>
          <w:i/>
          <w:iCs/>
        </w:rPr>
        <w:t>Web scraping with R.</w:t>
      </w:r>
      <w:r>
        <w:t xml:space="preserve"> Master Tutorial at the </w:t>
      </w:r>
    </w:p>
    <w:p w14:paraId="30576091" w14:textId="74A5B4AC" w:rsidR="00C6262F" w:rsidRDefault="00C6262F" w:rsidP="00C6262F">
      <w:pPr>
        <w:spacing w:after="0" w:line="240" w:lineRule="auto"/>
        <w:ind w:left="720"/>
      </w:pPr>
      <w:r>
        <w:t>annual meeting of the Society of the Industrial and Organizational Psychology, National Harbor, MD.</w:t>
      </w:r>
    </w:p>
    <w:p w14:paraId="7F319A92" w14:textId="77777777" w:rsidR="00C6262F" w:rsidRDefault="00C6262F" w:rsidP="00C6262F">
      <w:pPr>
        <w:spacing w:after="0" w:line="240" w:lineRule="auto"/>
      </w:pPr>
      <w:r>
        <w:t xml:space="preserve">Jones, J. A., Nydick, S. W., &amp; Wiseman, B. (2019, April). </w:t>
      </w:r>
      <w:r>
        <w:rPr>
          <w:i/>
          <w:iCs/>
        </w:rPr>
        <w:t>Effective data wrangling and visualization with R.</w:t>
      </w:r>
      <w:r>
        <w:t xml:space="preserve"> </w:t>
      </w:r>
    </w:p>
    <w:p w14:paraId="6C5A5FF7" w14:textId="2F7D9108" w:rsidR="00C6262F" w:rsidRPr="00C6262F" w:rsidRDefault="00C6262F" w:rsidP="00C6262F">
      <w:pPr>
        <w:spacing w:after="0" w:line="240" w:lineRule="auto"/>
        <w:ind w:left="720"/>
      </w:pPr>
      <w:r>
        <w:t>Master Tutorial at the annual meeting of the Society of Industrial and Organizational Psychology, National Harbor, MD.</w:t>
      </w:r>
    </w:p>
    <w:p w14:paraId="39153381" w14:textId="08AEAE0A" w:rsidR="00500C4A" w:rsidRDefault="00500C4A" w:rsidP="00EF1AF0">
      <w:pPr>
        <w:spacing w:after="0"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w:t>
      </w:r>
      <w:proofErr w:type="spellStart"/>
      <w:r>
        <w:t>Goebl</w:t>
      </w:r>
      <w:proofErr w:type="spellEnd"/>
      <w:r>
        <w:t xml:space="preserve">,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7B70C265" w14:textId="12F20ED6" w:rsidR="00500C4A" w:rsidRDefault="00500C4A" w:rsidP="00EF1AF0">
      <w:pPr>
        <w:spacing w:after="0"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proofErr w:type="spellStart"/>
      <w:r>
        <w:lastRenderedPageBreak/>
        <w:t>Goebl</w:t>
      </w:r>
      <w:proofErr w:type="spellEnd"/>
      <w:r>
        <w:t xml:space="preserve">,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EF1AF0">
      <w:pPr>
        <w:spacing w:after="0" w:line="240" w:lineRule="auto"/>
        <w:ind w:firstLine="720"/>
      </w:pPr>
      <w:r>
        <w:t xml:space="preserve">Ferry </w:t>
      </w:r>
      <w:proofErr w:type="gramStart"/>
      <w:r>
        <w:t>four dimensional</w:t>
      </w:r>
      <w:proofErr w:type="gramEnd"/>
      <w:r>
        <w:t xml:space="preserve"> enterprise assessment: Research guide and technical </w:t>
      </w:r>
    </w:p>
    <w:p w14:paraId="306E4844" w14:textId="77777777" w:rsidR="00500C4A" w:rsidRDefault="00500C4A" w:rsidP="00EF1AF0">
      <w:pPr>
        <w:spacing w:after="0" w:line="240" w:lineRule="auto"/>
        <w:ind w:firstLine="720"/>
      </w:pPr>
      <w:r>
        <w:t xml:space="preserve">manual. Version 17.1a—11/2017, Korn Ferry. </w:t>
      </w:r>
    </w:p>
    <w:p w14:paraId="088F869A" w14:textId="34B70EE2" w:rsidR="00500C4A" w:rsidRDefault="007B24FE" w:rsidP="00EF1AF0">
      <w:pPr>
        <w:spacing w:after="0" w:line="240" w:lineRule="auto"/>
        <w:ind w:firstLine="720"/>
        <w:rPr>
          <w:lang w:eastAsia="ja-JP"/>
        </w:rPr>
      </w:pPr>
      <w:hyperlink r:id="rId22"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lastRenderedPageBreak/>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t>Ferry Institute, Korn Ferry.</w:t>
      </w:r>
    </w:p>
    <w:p w14:paraId="031E9942" w14:textId="77777777" w:rsidR="00500C4A" w:rsidRDefault="00500C4A" w:rsidP="00EF1AF0">
      <w:pPr>
        <w:spacing w:after="0"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23"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24"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EF1AF0">
      <w:pPr>
        <w:widowControl w:val="0"/>
        <w:autoSpaceDE w:val="0"/>
        <w:autoSpaceDN w:val="0"/>
        <w:adjustRightInd w:val="0"/>
        <w:spacing w:after="0"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25" w:history="1">
        <w:r w:rsidRPr="003C0608">
          <w:rPr>
            <w:rStyle w:val="Hyperlink"/>
          </w:rPr>
          <w:t>http://www.kornferry.com/technical-manuals</w:t>
        </w:r>
      </w:hyperlink>
    </w:p>
    <w:p w14:paraId="34C6BAF6" w14:textId="77777777" w:rsidR="00500C4A" w:rsidRPr="00D06ECF" w:rsidRDefault="00500C4A"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7B24FE" w:rsidP="00F635FE">
      <w:pPr>
        <w:widowControl w:val="0"/>
        <w:autoSpaceDE w:val="0"/>
        <w:autoSpaceDN w:val="0"/>
        <w:adjustRightInd w:val="0"/>
        <w:spacing w:line="240" w:lineRule="auto"/>
        <w:ind w:firstLine="720"/>
      </w:pPr>
      <w:hyperlink r:id="rId26"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17515E00" w:rsidR="00C6262F" w:rsidRDefault="00C6262F"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lastRenderedPageBreak/>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proofErr w:type="gramStart"/>
      <w:r w:rsidRPr="00DB48DC">
        <w:t>Wiseman,  BH</w:t>
      </w:r>
      <w:proofErr w:type="gramEnd"/>
      <w:r w:rsidRPr="00DB48DC">
        <w:t xml:space="preserve">.,  Fountain,  ED.,  Bowie,  MH.  </w:t>
      </w:r>
      <w:proofErr w:type="gramStart"/>
      <w:r w:rsidRPr="00DB48DC">
        <w:t>He,  S.</w:t>
      </w:r>
      <w:proofErr w:type="gramEnd"/>
      <w:r w:rsidRPr="00DB48DC">
        <w:t xml:space="preserve">,  Cruickshank,  RH.  2016. </w:t>
      </w:r>
      <w:proofErr w:type="gramStart"/>
      <w:r w:rsidRPr="00DB48DC">
        <w:t>Vivid  molecular</w:t>
      </w:r>
      <w:proofErr w:type="gramEnd"/>
      <w:r w:rsidRPr="00DB48DC">
        <w:t xml:space="preserve">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w:t>
      </w:r>
      <w:proofErr w:type="gramStart"/>
      <w:r w:rsidRPr="00DB48DC">
        <w:t>New  Zealand</w:t>
      </w:r>
      <w:proofErr w:type="gramEnd"/>
      <w:r w:rsidRPr="00DB48DC">
        <w:t xml:space="preserve">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proofErr w:type="gramStart"/>
      <w:r w:rsidRPr="00DB48DC">
        <w:t>Fountain,  ED.</w:t>
      </w:r>
      <w:proofErr w:type="gramEnd"/>
      <w:r w:rsidRPr="00DB48DC">
        <w:t xml:space="preserve">,  Pugh,  AR.,  Wiseman,  BH.,  Smith,  VR.,  Cruickshank,  RH.,  and  Paterson,  AM.  2015.  </w:t>
      </w:r>
      <w:proofErr w:type="gramStart"/>
      <w:r w:rsidRPr="00DB48DC">
        <w:t>On  the</w:t>
      </w:r>
      <w:proofErr w:type="gramEnd"/>
      <w:r w:rsidRPr="00DB48DC">
        <w:t xml:space="preserv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w:t>
      </w:r>
      <w:proofErr w:type="gramStart"/>
      <w:r w:rsidRPr="00DB48DC">
        <w:t>New  Zealand</w:t>
      </w:r>
      <w:proofErr w:type="gramEnd"/>
      <w:r w:rsidRPr="00DB48DC">
        <w:t xml:space="preserve">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proofErr w:type="gramStart"/>
      <w:r w:rsidRPr="00DB48DC">
        <w:t>Gillespie,  M.</w:t>
      </w:r>
      <w:proofErr w:type="gramEnd"/>
      <w:r w:rsidRPr="00DB48DC">
        <w:t xml:space="preserve">,  Cruickshank,  RH.,  Wiseman,  BH.,  Wratten,  S.  2013.  </w:t>
      </w:r>
      <w:proofErr w:type="gramStart"/>
      <w:r w:rsidRPr="00DB48DC">
        <w:t>Incongruence  between</w:t>
      </w:r>
      <w:proofErr w:type="gramEnd"/>
      <w:r w:rsidRPr="00DB48DC">
        <w:t xml:space="preserve">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proofErr w:type="gramStart"/>
      <w:r w:rsidRPr="00DB48DC">
        <w:t>Fountain,  ED.</w:t>
      </w:r>
      <w:proofErr w:type="gramEnd"/>
      <w:r w:rsidRPr="00DB48DC">
        <w:t xml:space="preserve">,  Wiseman,  BH.,  Cruickshank,  RH.,  and  Paterson,  AM.  2013.  </w:t>
      </w:r>
      <w:proofErr w:type="gramStart"/>
      <w:r w:rsidRPr="00DB48DC">
        <w:t>The  ecology</w:t>
      </w:r>
      <w:proofErr w:type="gramEnd"/>
      <w:r w:rsidRPr="00DB48DC">
        <w:t xml:space="preserve">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  </w:t>
      </w:r>
      <w:proofErr w:type="gramStart"/>
      <w:r w:rsidRPr="00DB48DC">
        <w:t>Journal  of</w:t>
      </w:r>
      <w:proofErr w:type="gramEnd"/>
      <w:r w:rsidRPr="00DB48DC">
        <w:t xml:space="preserve">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47A35946" w:rsidR="00C6262F" w:rsidRDefault="00C6262F"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7"/>
      <w:headerReference w:type="default" r:id="rId28"/>
      <w:footerReference w:type="even" r:id="rId29"/>
      <w:footerReference w:type="default" r:id="rId30"/>
      <w:headerReference w:type="first" r:id="rId31"/>
      <w:footerReference w:type="first" r:id="rId32"/>
      <w:pgSz w:w="12240" w:h="15840"/>
      <w:pgMar w:top="1098"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n Wiseman" w:date="2019-09-04T12:01:00Z" w:initials="BW">
    <w:p w14:paraId="12C8C358" w14:textId="15862430" w:rsidR="008D39D0" w:rsidRDefault="008D39D0">
      <w:pPr>
        <w:pStyle w:val="CommentText"/>
      </w:pPr>
      <w:r>
        <w:rPr>
          <w:rStyle w:val="CommentReference"/>
        </w:rPr>
        <w:annotationRef/>
      </w:r>
      <w:r>
        <w:t xml:space="preserve">I’m not sure if this is appropriate. I like the buzz words, but are we really doing big data? </w:t>
      </w:r>
    </w:p>
  </w:comment>
  <w:comment w:id="16" w:author="Ben Wiseman" w:date="2019-09-04T11:59:00Z" w:initials="BW">
    <w:p w14:paraId="0695C552" w14:textId="75B98D36" w:rsidR="004D7291" w:rsidRDefault="004D7291">
      <w:pPr>
        <w:pStyle w:val="CommentText"/>
      </w:pPr>
      <w:r>
        <w:rPr>
          <w:rStyle w:val="CommentReference"/>
        </w:rPr>
        <w:annotationRef/>
      </w:r>
      <w:r>
        <w:t xml:space="preserve">Should we just replace system with “framework” everywhere? </w:t>
      </w:r>
    </w:p>
  </w:comment>
  <w:comment w:id="32" w:author="Jeff Jones" w:date="2019-09-03T18:37:00Z" w:initials="JJ">
    <w:p w14:paraId="626CC253" w14:textId="02A44BF7" w:rsidR="00231136" w:rsidRDefault="00231136">
      <w:pPr>
        <w:pStyle w:val="CommentText"/>
      </w:pPr>
      <w:r>
        <w:rPr>
          <w:rStyle w:val="CommentReference"/>
        </w:rPr>
        <w:annotationRef/>
      </w:r>
      <w:r>
        <w:t>Should these packages be cited?</w:t>
      </w:r>
    </w:p>
  </w:comment>
  <w:comment w:id="36" w:author="Ben Wiseman" w:date="2019-09-04T13:59:00Z" w:initials="BW">
    <w:p w14:paraId="6A4F5C00" w14:textId="3E43FA62" w:rsidR="00E6217D" w:rsidRDefault="00E6217D">
      <w:pPr>
        <w:pStyle w:val="CommentText"/>
      </w:pPr>
      <w:r>
        <w:rPr>
          <w:rStyle w:val="CommentReference"/>
        </w:rPr>
        <w:annotationRef/>
      </w:r>
      <w:r>
        <w:t xml:space="preserve">Shit, we could say package </w:t>
      </w:r>
      <w:proofErr w:type="spellStart"/>
      <w:r>
        <w:t>ecosysems</w:t>
      </w:r>
      <w:proofErr w:type="spellEnd"/>
      <w:r>
        <w:t xml:space="preserve"> if we want a buzz word</w:t>
      </w:r>
    </w:p>
  </w:comment>
  <w:comment w:id="37" w:author="Ben Wiseman" w:date="2019-09-04T13:59:00Z" w:initials="BW">
    <w:p w14:paraId="50E95273" w14:textId="20DB6C2D" w:rsidR="00E6217D" w:rsidRDefault="00E6217D">
      <w:pPr>
        <w:pStyle w:val="CommentText"/>
      </w:pPr>
      <w:r>
        <w:rPr>
          <w:rStyle w:val="CommentReference"/>
        </w:rPr>
        <w:annotationRef/>
      </w:r>
      <w:r>
        <w:t xml:space="preserve">Maybe add “which can result in execution times orders of magnitude slower.” </w:t>
      </w:r>
    </w:p>
  </w:comment>
  <w:comment w:id="38" w:author="Ben Wiseman" w:date="2019-09-04T14:01:00Z" w:initials="BW">
    <w:p w14:paraId="0C1799F6" w14:textId="0787997E" w:rsidR="001A01BE" w:rsidRDefault="001A01BE">
      <w:pPr>
        <w:pStyle w:val="CommentText"/>
      </w:pPr>
      <w:r>
        <w:rPr>
          <w:rStyle w:val="CommentReference"/>
        </w:rPr>
        <w:annotationRef/>
      </w:r>
      <w:r>
        <w:t xml:space="preserve">Paradigms? I’m really not sold on calling it a system when it’s only the </w:t>
      </w:r>
      <w:proofErr w:type="spellStart"/>
      <w:r>
        <w:t>tidyverse</w:t>
      </w:r>
      <w:proofErr w:type="spellEnd"/>
      <w:r>
        <w:t xml:space="preserve"> that’s a system,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C8C358" w15:done="0"/>
  <w15:commentEx w15:paraId="0695C552" w15:done="0"/>
  <w15:commentEx w15:paraId="626CC253" w15:done="0"/>
  <w15:commentEx w15:paraId="6A4F5C00" w15:done="0"/>
  <w15:commentEx w15:paraId="50E95273" w15:done="0"/>
  <w15:commentEx w15:paraId="0C1799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C8C358" w16cid:durableId="211A260C"/>
  <w16cid:commentId w16cid:paraId="0695C552" w16cid:durableId="211A2585"/>
  <w16cid:commentId w16cid:paraId="626CC253" w16cid:durableId="2119315A"/>
  <w16cid:commentId w16cid:paraId="6A4F5C00" w16cid:durableId="211A41AE"/>
  <w16cid:commentId w16cid:paraId="50E95273" w16cid:durableId="211A41DE"/>
  <w16cid:commentId w16cid:paraId="0C1799F6" w16cid:durableId="211A42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479A0" w14:textId="77777777" w:rsidR="007D6F33" w:rsidRDefault="007D6F33">
      <w:pPr>
        <w:spacing w:after="0" w:line="240" w:lineRule="auto"/>
      </w:pPr>
      <w:r>
        <w:separator/>
      </w:r>
    </w:p>
  </w:endnote>
  <w:endnote w:type="continuationSeparator" w:id="0">
    <w:p w14:paraId="76AD403F" w14:textId="77777777" w:rsidR="007D6F33" w:rsidRDefault="007D6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086396" w:rsidRDefault="00086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086396" w:rsidRDefault="000863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086396" w:rsidRDefault="00086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6C2B6" w14:textId="77777777" w:rsidR="007D6F33" w:rsidRDefault="007D6F33">
      <w:pPr>
        <w:spacing w:after="0" w:line="240" w:lineRule="auto"/>
      </w:pPr>
      <w:r>
        <w:separator/>
      </w:r>
    </w:p>
  </w:footnote>
  <w:footnote w:type="continuationSeparator" w:id="0">
    <w:p w14:paraId="3F50652D" w14:textId="77777777" w:rsidR="007D6F33" w:rsidRDefault="007D6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086396" w:rsidRDefault="00086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086396" w:rsidRDefault="00086396">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086396" w:rsidRDefault="00086396">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086396" w:rsidRDefault="00086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C0540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Wiseman">
    <w15:presenceInfo w15:providerId="AD" w15:userId="S::benjamin.wiseman@kornferry.com::0f19dde6-b93b-43fa-8ee5-4e3ffaa55bf5"/>
  </w15:person>
  <w15:person w15:author="Jeff Jones">
    <w15:presenceInfo w15:providerId="AD" w15:userId="S::jeff.jones@kornferry.com::5103acf6-2d8d-4cdf-ae9f-54e0fd88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activeWritingStyle w:appName="MSWord" w:lang="en-US" w:vendorID="64" w:dllVersion="6" w:nlCheck="1" w:checkStyle="0"/>
  <w:activeWritingStyle w:appName="MSWord" w:lang="en-US" w:vendorID="64" w:dllVersion="4096" w:nlCheck="1" w:checkStyle="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31A0C"/>
    <w:rsid w:val="00063297"/>
    <w:rsid w:val="00072E50"/>
    <w:rsid w:val="00075D70"/>
    <w:rsid w:val="000764B1"/>
    <w:rsid w:val="00080B25"/>
    <w:rsid w:val="00086396"/>
    <w:rsid w:val="000B185F"/>
    <w:rsid w:val="000E4D2E"/>
    <w:rsid w:val="000E4DCC"/>
    <w:rsid w:val="000E50B9"/>
    <w:rsid w:val="000E526D"/>
    <w:rsid w:val="000F1633"/>
    <w:rsid w:val="000F2052"/>
    <w:rsid w:val="00103522"/>
    <w:rsid w:val="001164B9"/>
    <w:rsid w:val="001217E4"/>
    <w:rsid w:val="0012513F"/>
    <w:rsid w:val="00127C64"/>
    <w:rsid w:val="00131683"/>
    <w:rsid w:val="001355CE"/>
    <w:rsid w:val="00141737"/>
    <w:rsid w:val="0015452B"/>
    <w:rsid w:val="00173181"/>
    <w:rsid w:val="00182050"/>
    <w:rsid w:val="0019086B"/>
    <w:rsid w:val="00192880"/>
    <w:rsid w:val="001A01BE"/>
    <w:rsid w:val="001B7057"/>
    <w:rsid w:val="001D16E2"/>
    <w:rsid w:val="001F2D81"/>
    <w:rsid w:val="0022523C"/>
    <w:rsid w:val="00231136"/>
    <w:rsid w:val="00242407"/>
    <w:rsid w:val="00262286"/>
    <w:rsid w:val="00266C8B"/>
    <w:rsid w:val="0027214A"/>
    <w:rsid w:val="002821CD"/>
    <w:rsid w:val="00282722"/>
    <w:rsid w:val="002857ED"/>
    <w:rsid w:val="002B01AD"/>
    <w:rsid w:val="002D4CD3"/>
    <w:rsid w:val="002E34FC"/>
    <w:rsid w:val="002E4FB9"/>
    <w:rsid w:val="002E60AE"/>
    <w:rsid w:val="00300D28"/>
    <w:rsid w:val="00301144"/>
    <w:rsid w:val="003076F1"/>
    <w:rsid w:val="00311E55"/>
    <w:rsid w:val="00333FF7"/>
    <w:rsid w:val="003340FA"/>
    <w:rsid w:val="003344F5"/>
    <w:rsid w:val="00334A64"/>
    <w:rsid w:val="00336DA3"/>
    <w:rsid w:val="00345685"/>
    <w:rsid w:val="0034627C"/>
    <w:rsid w:val="00352155"/>
    <w:rsid w:val="003563B7"/>
    <w:rsid w:val="00357B87"/>
    <w:rsid w:val="003641F4"/>
    <w:rsid w:val="003756E2"/>
    <w:rsid w:val="00384108"/>
    <w:rsid w:val="0039357B"/>
    <w:rsid w:val="003A4852"/>
    <w:rsid w:val="003C3D72"/>
    <w:rsid w:val="003D03F7"/>
    <w:rsid w:val="003E2D93"/>
    <w:rsid w:val="00436CA6"/>
    <w:rsid w:val="00445CFB"/>
    <w:rsid w:val="00446ED5"/>
    <w:rsid w:val="004730E5"/>
    <w:rsid w:val="0048365F"/>
    <w:rsid w:val="00494580"/>
    <w:rsid w:val="004A05F4"/>
    <w:rsid w:val="004A1E90"/>
    <w:rsid w:val="004B3869"/>
    <w:rsid w:val="004B3E89"/>
    <w:rsid w:val="004B5BDB"/>
    <w:rsid w:val="004D7291"/>
    <w:rsid w:val="004E09E6"/>
    <w:rsid w:val="00500C4A"/>
    <w:rsid w:val="00505C66"/>
    <w:rsid w:val="00510C01"/>
    <w:rsid w:val="005160BC"/>
    <w:rsid w:val="00527125"/>
    <w:rsid w:val="00533131"/>
    <w:rsid w:val="00566E23"/>
    <w:rsid w:val="00572323"/>
    <w:rsid w:val="00572DC0"/>
    <w:rsid w:val="0058471F"/>
    <w:rsid w:val="00584ECD"/>
    <w:rsid w:val="005A5B53"/>
    <w:rsid w:val="005A7FD6"/>
    <w:rsid w:val="005C471D"/>
    <w:rsid w:val="005C7152"/>
    <w:rsid w:val="005D2779"/>
    <w:rsid w:val="005D2F0A"/>
    <w:rsid w:val="005D6C21"/>
    <w:rsid w:val="005E5615"/>
    <w:rsid w:val="005F31C9"/>
    <w:rsid w:val="005F6B35"/>
    <w:rsid w:val="005F6C17"/>
    <w:rsid w:val="006102AE"/>
    <w:rsid w:val="00622828"/>
    <w:rsid w:val="00622DC7"/>
    <w:rsid w:val="00631FEA"/>
    <w:rsid w:val="00636A08"/>
    <w:rsid w:val="006422F8"/>
    <w:rsid w:val="00653E05"/>
    <w:rsid w:val="00665E77"/>
    <w:rsid w:val="00667BFF"/>
    <w:rsid w:val="006744C9"/>
    <w:rsid w:val="00686156"/>
    <w:rsid w:val="006979F1"/>
    <w:rsid w:val="006B7853"/>
    <w:rsid w:val="006C016F"/>
    <w:rsid w:val="006C635D"/>
    <w:rsid w:val="0070439D"/>
    <w:rsid w:val="00710853"/>
    <w:rsid w:val="00710F52"/>
    <w:rsid w:val="00715EB0"/>
    <w:rsid w:val="0074524A"/>
    <w:rsid w:val="00776666"/>
    <w:rsid w:val="00782DD2"/>
    <w:rsid w:val="00787049"/>
    <w:rsid w:val="007965BC"/>
    <w:rsid w:val="00797F42"/>
    <w:rsid w:val="007A71E7"/>
    <w:rsid w:val="007B1C50"/>
    <w:rsid w:val="007B24FE"/>
    <w:rsid w:val="007B400B"/>
    <w:rsid w:val="007C6038"/>
    <w:rsid w:val="007C7FFB"/>
    <w:rsid w:val="007D6F33"/>
    <w:rsid w:val="007F61DB"/>
    <w:rsid w:val="0080570A"/>
    <w:rsid w:val="008126FE"/>
    <w:rsid w:val="00830FA8"/>
    <w:rsid w:val="00862C2C"/>
    <w:rsid w:val="008C10C8"/>
    <w:rsid w:val="008C29EA"/>
    <w:rsid w:val="008C6D7F"/>
    <w:rsid w:val="008D1966"/>
    <w:rsid w:val="008D39D0"/>
    <w:rsid w:val="00911109"/>
    <w:rsid w:val="00932BCF"/>
    <w:rsid w:val="00955B29"/>
    <w:rsid w:val="00956168"/>
    <w:rsid w:val="00985D48"/>
    <w:rsid w:val="00995F18"/>
    <w:rsid w:val="009B24E9"/>
    <w:rsid w:val="009C759E"/>
    <w:rsid w:val="009D603D"/>
    <w:rsid w:val="009E00FE"/>
    <w:rsid w:val="009F1BB3"/>
    <w:rsid w:val="009F3F41"/>
    <w:rsid w:val="009F7228"/>
    <w:rsid w:val="00A66C41"/>
    <w:rsid w:val="00A7630B"/>
    <w:rsid w:val="00A82E9A"/>
    <w:rsid w:val="00A86C09"/>
    <w:rsid w:val="00AA6881"/>
    <w:rsid w:val="00AA7589"/>
    <w:rsid w:val="00AA7C45"/>
    <w:rsid w:val="00AB41EE"/>
    <w:rsid w:val="00AC39C2"/>
    <w:rsid w:val="00AC4EBB"/>
    <w:rsid w:val="00AC6AC8"/>
    <w:rsid w:val="00AD7AD3"/>
    <w:rsid w:val="00AE01A7"/>
    <w:rsid w:val="00AE0D40"/>
    <w:rsid w:val="00AF0429"/>
    <w:rsid w:val="00B00D9F"/>
    <w:rsid w:val="00B030DC"/>
    <w:rsid w:val="00B252AE"/>
    <w:rsid w:val="00B27763"/>
    <w:rsid w:val="00B537F2"/>
    <w:rsid w:val="00B54E25"/>
    <w:rsid w:val="00B60615"/>
    <w:rsid w:val="00B64147"/>
    <w:rsid w:val="00B71016"/>
    <w:rsid w:val="00B979E7"/>
    <w:rsid w:val="00BA4F67"/>
    <w:rsid w:val="00BB7FBE"/>
    <w:rsid w:val="00BC19BB"/>
    <w:rsid w:val="00BE2BBD"/>
    <w:rsid w:val="00BE2D0A"/>
    <w:rsid w:val="00C06CE8"/>
    <w:rsid w:val="00C078FF"/>
    <w:rsid w:val="00C15915"/>
    <w:rsid w:val="00C34668"/>
    <w:rsid w:val="00C3798A"/>
    <w:rsid w:val="00C53A7E"/>
    <w:rsid w:val="00C56217"/>
    <w:rsid w:val="00C61D1E"/>
    <w:rsid w:val="00C6262F"/>
    <w:rsid w:val="00C718F9"/>
    <w:rsid w:val="00C73486"/>
    <w:rsid w:val="00C73C73"/>
    <w:rsid w:val="00C878F0"/>
    <w:rsid w:val="00C92195"/>
    <w:rsid w:val="00CA59E9"/>
    <w:rsid w:val="00CB37ED"/>
    <w:rsid w:val="00CB7F7E"/>
    <w:rsid w:val="00CC1400"/>
    <w:rsid w:val="00CC2753"/>
    <w:rsid w:val="00CC34AA"/>
    <w:rsid w:val="00CC5EC1"/>
    <w:rsid w:val="00CC6FD3"/>
    <w:rsid w:val="00CE18E8"/>
    <w:rsid w:val="00CF0135"/>
    <w:rsid w:val="00CF3544"/>
    <w:rsid w:val="00D0106C"/>
    <w:rsid w:val="00D042A3"/>
    <w:rsid w:val="00D13689"/>
    <w:rsid w:val="00D237F4"/>
    <w:rsid w:val="00D25C5B"/>
    <w:rsid w:val="00D308C3"/>
    <w:rsid w:val="00D3550D"/>
    <w:rsid w:val="00D46C6A"/>
    <w:rsid w:val="00D51070"/>
    <w:rsid w:val="00D519A5"/>
    <w:rsid w:val="00D54BA1"/>
    <w:rsid w:val="00D62D12"/>
    <w:rsid w:val="00D63796"/>
    <w:rsid w:val="00DA2B77"/>
    <w:rsid w:val="00DD2671"/>
    <w:rsid w:val="00DE4334"/>
    <w:rsid w:val="00E02BF5"/>
    <w:rsid w:val="00E2219B"/>
    <w:rsid w:val="00E34B97"/>
    <w:rsid w:val="00E401CA"/>
    <w:rsid w:val="00E4395F"/>
    <w:rsid w:val="00E47D1D"/>
    <w:rsid w:val="00E56A19"/>
    <w:rsid w:val="00E6217D"/>
    <w:rsid w:val="00EB0654"/>
    <w:rsid w:val="00EB4221"/>
    <w:rsid w:val="00ED0000"/>
    <w:rsid w:val="00ED60B4"/>
    <w:rsid w:val="00ED751B"/>
    <w:rsid w:val="00EF1AF0"/>
    <w:rsid w:val="00F039E3"/>
    <w:rsid w:val="00F03F61"/>
    <w:rsid w:val="00F071CD"/>
    <w:rsid w:val="00F45F93"/>
    <w:rsid w:val="00F600B8"/>
    <w:rsid w:val="00F635FE"/>
    <w:rsid w:val="00F64569"/>
    <w:rsid w:val="00F650FA"/>
    <w:rsid w:val="00F7067C"/>
    <w:rsid w:val="00F720DB"/>
    <w:rsid w:val="00F747CE"/>
    <w:rsid w:val="00F75C04"/>
    <w:rsid w:val="00F8110E"/>
    <w:rsid w:val="00F8423D"/>
    <w:rsid w:val="00FA40B5"/>
    <w:rsid w:val="00FA73A1"/>
    <w:rsid w:val="00FB4F00"/>
    <w:rsid w:val="00FD4B82"/>
    <w:rsid w:val="00FE2F0B"/>
    <w:rsid w:val="00FF016C"/>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22536753">
      <w:bodyDiv w:val="1"/>
      <w:marLeft w:val="0"/>
      <w:marRight w:val="0"/>
      <w:marTop w:val="0"/>
      <w:marBottom w:val="0"/>
      <w:divBdr>
        <w:top w:val="none" w:sz="0" w:space="0" w:color="auto"/>
        <w:left w:val="none" w:sz="0" w:space="0" w:color="auto"/>
        <w:bottom w:val="none" w:sz="0" w:space="0" w:color="auto"/>
        <w:right w:val="none" w:sz="0" w:space="0" w:color="auto"/>
      </w:divBdr>
    </w:div>
    <w:div w:id="4839322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718943661">
      <w:bodyDiv w:val="1"/>
      <w:marLeft w:val="0"/>
      <w:marRight w:val="0"/>
      <w:marTop w:val="0"/>
      <w:marBottom w:val="0"/>
      <w:divBdr>
        <w:top w:val="none" w:sz="0" w:space="0" w:color="auto"/>
        <w:left w:val="none" w:sz="0" w:space="0" w:color="auto"/>
        <w:bottom w:val="none" w:sz="0" w:space="0" w:color="auto"/>
        <w:right w:val="none" w:sz="0" w:space="0" w:color="auto"/>
      </w:divBdr>
    </w:div>
    <w:div w:id="1129931932">
      <w:bodyDiv w:val="1"/>
      <w:marLeft w:val="0"/>
      <w:marRight w:val="0"/>
      <w:marTop w:val="0"/>
      <w:marBottom w:val="0"/>
      <w:divBdr>
        <w:top w:val="none" w:sz="0" w:space="0" w:color="auto"/>
        <w:left w:val="none" w:sz="0" w:space="0" w:color="auto"/>
        <w:bottom w:val="none" w:sz="0" w:space="0" w:color="auto"/>
        <w:right w:val="none" w:sz="0" w:space="0" w:color="auto"/>
      </w:divBdr>
    </w:div>
    <w:div w:id="1224637019">
      <w:bodyDiv w:val="1"/>
      <w:marLeft w:val="0"/>
      <w:marRight w:val="0"/>
      <w:marTop w:val="0"/>
      <w:marBottom w:val="0"/>
      <w:divBdr>
        <w:top w:val="none" w:sz="0" w:space="0" w:color="auto"/>
        <w:left w:val="none" w:sz="0" w:space="0" w:color="auto"/>
        <w:bottom w:val="none" w:sz="0" w:space="0" w:color="auto"/>
        <w:right w:val="none" w:sz="0" w:space="0" w:color="auto"/>
      </w:divBdr>
    </w:div>
    <w:div w:id="1793162348">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pectrum.ieee.org/at-work/innovation/the-2018-top-programming-languages" TargetMode="External"/><Relationship Id="rId18" Type="http://schemas.openxmlformats.org/officeDocument/2006/relationships/hyperlink" Target="https://redmonk.com/sogrady/2019/07/18/language-rankings-6-19/" TargetMode="External"/><Relationship Id="rId26" Type="http://schemas.openxmlformats.org/officeDocument/2006/relationships/hyperlink" Target="https://CRAN.R-project.org/package=roperators" TargetMode="External"/><Relationship Id="rId3" Type="http://schemas.openxmlformats.org/officeDocument/2006/relationships/settings" Target="settings.xml"/><Relationship Id="rId21" Type="http://schemas.openxmlformats.org/officeDocument/2006/relationships/hyperlink" Target="https://CRAN.R-project.org/package=roperators"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mailto:steven.nydick@kornferry.com" TargetMode="External"/><Relationship Id="rId17" Type="http://schemas.openxmlformats.org/officeDocument/2006/relationships/hyperlink" Target="https://github.com/matloff/TidyverseSkeptic" TargetMode="External"/><Relationship Id="rId25" Type="http://schemas.openxmlformats.org/officeDocument/2006/relationships/hyperlink" Target="http://www.kornferry.com/technical-manual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atloff/R-vs.-Python-for-Data-Science" TargetMode="External"/><Relationship Id="rId20" Type="http://schemas.openxmlformats.org/officeDocument/2006/relationships/hyperlink" Target="mailto:Jeff.Jones@KornFerry.co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32ag86B" TargetMode="External"/><Relationship Id="rId24" Type="http://schemas.openxmlformats.org/officeDocument/2006/relationships/hyperlink" Target="http://www.kornferry.com/institute/fit-matters"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theatlas.com/charts/NQ9tEMM58" TargetMode="External"/><Relationship Id="rId23" Type="http://schemas.openxmlformats.org/officeDocument/2006/relationships/hyperlink" Target="http://www.kornferry.com/technical-manuals" TargetMode="External"/><Relationship Id="rId28" Type="http://schemas.openxmlformats.org/officeDocument/2006/relationships/header" Target="header2.xml"/><Relationship Id="rId10" Type="http://schemas.openxmlformats.org/officeDocument/2006/relationships/hyperlink" Target="https://bit.ly/32ag86B" TargetMode="External"/><Relationship Id="rId19" Type="http://schemas.openxmlformats.org/officeDocument/2006/relationships/hyperlink" Target="https://dplyr.tidyverse.org/articles/programming.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jstatsoft.org/v498/i08" TargetMode="External"/><Relationship Id="rId22" Type="http://schemas.openxmlformats.org/officeDocument/2006/relationships/hyperlink" Target="http://www.kornferry.com/technical-manuals"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21</Pages>
  <Words>5261</Words>
  <Characters>29993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35184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Ben Wiseman</cp:lastModifiedBy>
  <cp:revision>7</cp:revision>
  <dcterms:created xsi:type="dcterms:W3CDTF">2019-09-04T16:56:00Z</dcterms:created>
  <dcterms:modified xsi:type="dcterms:W3CDTF">2019-09-04T19:12:00Z</dcterms:modified>
</cp:coreProperties>
</file>